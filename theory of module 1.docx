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864ED" w14:textId="77777777" w:rsidR="004F1C2A" w:rsidRDefault="004F1C2A">
      <w:pPr>
        <w:pStyle w:val="NoSpacing"/>
        <w:spacing w:before="1540" w:after="240"/>
        <w:jc w:val="center"/>
        <w:rPr>
          <w:color w:val="4472C4" w:themeColor="accent1"/>
        </w:rPr>
      </w:pPr>
    </w:p>
    <w:sdt>
      <w:sdtPr>
        <w:rPr>
          <w:color w:val="4472C4" w:themeColor="accent1"/>
        </w:rPr>
        <w:id w:val="-1360650394"/>
        <w:docPartObj>
          <w:docPartGallery w:val="Cover Pages"/>
          <w:docPartUnique/>
        </w:docPartObj>
      </w:sdtPr>
      <w:sdtEndPr>
        <w:rPr>
          <w:color w:val="auto"/>
        </w:rPr>
      </w:sdtEndPr>
      <w:sdtContent>
        <w:p w14:paraId="664B7862" w14:textId="19F13704" w:rsidR="00CF699D" w:rsidRDefault="00CF699D">
          <w:pPr>
            <w:pStyle w:val="NoSpacing"/>
            <w:spacing w:before="1540" w:after="240"/>
            <w:jc w:val="center"/>
            <w:rPr>
              <w:color w:val="4472C4" w:themeColor="accent1"/>
            </w:rPr>
          </w:pPr>
          <w:r>
            <w:rPr>
              <w:noProof/>
              <w:color w:val="4472C4" w:themeColor="accent1"/>
            </w:rPr>
            <w:drawing>
              <wp:anchor distT="0" distB="0" distL="114300" distR="114300" simplePos="0" relativeHeight="251660288" behindDoc="1" locked="0" layoutInCell="1" allowOverlap="1" wp14:anchorId="34303F6B" wp14:editId="7825957D">
                <wp:simplePos x="0" y="0"/>
                <wp:positionH relativeFrom="column">
                  <wp:posOffset>2159000</wp:posOffset>
                </wp:positionH>
                <wp:positionV relativeFrom="paragraph">
                  <wp:posOffset>981710</wp:posOffset>
                </wp:positionV>
                <wp:extent cx="1417320" cy="750570"/>
                <wp:effectExtent l="0" t="0" r="0" b="0"/>
                <wp:wrapTight wrapText="bothSides">
                  <wp:wrapPolygon edited="0">
                    <wp:start x="21600" y="21600"/>
                    <wp:lineTo x="21600" y="16666"/>
                    <wp:lineTo x="18987" y="12828"/>
                    <wp:lineTo x="20439" y="10087"/>
                    <wp:lineTo x="20148" y="8991"/>
                    <wp:lineTo x="16374" y="4057"/>
                    <wp:lineTo x="16374" y="2960"/>
                    <wp:lineTo x="14923" y="768"/>
                    <wp:lineTo x="14342" y="768"/>
                    <wp:lineTo x="7665" y="768"/>
                    <wp:lineTo x="6794" y="768"/>
                    <wp:lineTo x="5342" y="4057"/>
                    <wp:lineTo x="2439" y="6798"/>
                    <wp:lineTo x="1568" y="10087"/>
                    <wp:lineTo x="3019" y="12828"/>
                    <wp:lineTo x="406" y="16666"/>
                    <wp:lineTo x="406" y="21600"/>
                    <wp:lineTo x="21600" y="21600"/>
                  </wp:wrapPolygon>
                </wp:wrapTight>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1417320" cy="750570"/>
                        </a:xfrm>
                        <a:prstGeom prst="rect">
                          <a:avLst/>
                        </a:prstGeom>
                        <a:noFill/>
                        <a:ln>
                          <a:noFill/>
                        </a:ln>
                      </pic:spPr>
                    </pic:pic>
                  </a:graphicData>
                </a:graphic>
              </wp:anchor>
            </w:drawing>
          </w:r>
        </w:p>
        <w:p w14:paraId="0E3734B5" w14:textId="77777777" w:rsidR="0064234F" w:rsidRDefault="000344D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w:t>
          </w:r>
          <w:r w:rsidR="0064234F">
            <w:rPr>
              <w:rFonts w:asciiTheme="majorHAnsi" w:eastAsiaTheme="majorEastAsia" w:hAnsiTheme="majorHAnsi" w:cstheme="majorBidi"/>
              <w:caps/>
              <w:color w:val="4472C4" w:themeColor="accent1"/>
              <w:sz w:val="72"/>
              <w:szCs w:val="72"/>
            </w:rPr>
            <w:t>nment MOdule -1</w:t>
          </w:r>
        </w:p>
        <w:p w14:paraId="1F1C31E2" w14:textId="648C95E9" w:rsidR="00CF699D" w:rsidRPr="0064234F" w:rsidRDefault="00000000">
          <w:pPr>
            <w:pStyle w:val="NoSpacing"/>
            <w:jc w:val="center"/>
            <w:rPr>
              <w:color w:val="4472C4" w:themeColor="accent1"/>
              <w:sz w:val="36"/>
              <w:szCs w:val="36"/>
            </w:rPr>
          </w:pPr>
          <w:sdt>
            <w:sdtPr>
              <w:rPr>
                <w:color w:val="4472C4" w:themeColor="accent1"/>
                <w:sz w:val="36"/>
                <w:szCs w:val="36"/>
              </w:rPr>
              <w:alias w:val="Subtitle"/>
              <w:tag w:val=""/>
              <w:id w:val="328029620"/>
              <w:placeholder>
                <w:docPart w:val="E49BC1F323974FA9AE73C2ECB90A3813"/>
              </w:placeholder>
              <w:dataBinding w:prefixMappings="xmlns:ns0='http://purl.org/dc/elements/1.1/' xmlns:ns1='http://schemas.openxmlformats.org/package/2006/metadata/core-properties' " w:xpath="/ns1:coreProperties[1]/ns0:subject[1]" w:storeItemID="{6C3C8BC8-F283-45AE-878A-BAB7291924A1}"/>
              <w:text/>
            </w:sdtPr>
            <w:sdtContent>
              <w:r w:rsidR="007B0A76">
                <w:rPr>
                  <w:color w:val="4472C4" w:themeColor="accent1"/>
                  <w:sz w:val="36"/>
                  <w:szCs w:val="36"/>
                </w:rPr>
                <w:t>THEORY</w:t>
              </w:r>
            </w:sdtContent>
          </w:sdt>
        </w:p>
        <w:p w14:paraId="17B2749C" w14:textId="3264B7FB" w:rsidR="00CF699D" w:rsidRDefault="00CF699D">
          <w:pPr>
            <w:pStyle w:val="NoSpacing"/>
            <w:spacing w:before="480"/>
            <w:jc w:val="center"/>
            <w:rPr>
              <w:color w:val="4472C4" w:themeColor="accent1"/>
            </w:rPr>
          </w:pPr>
          <w:r>
            <w:rPr>
              <w:noProof/>
              <w:color w:val="4472C4" w:themeColor="accent1"/>
            </w:rPr>
            <w:drawing>
              <wp:inline distT="0" distB="0" distL="0" distR="0" wp14:anchorId="4CFB0A83" wp14:editId="211FA13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95BE97" w14:textId="5CF2F864" w:rsidR="00CF699D" w:rsidRDefault="00077BD1">
          <w:r>
            <w:rPr>
              <w:noProof/>
              <w:color w:val="4472C4" w:themeColor="accent1"/>
            </w:rPr>
            <mc:AlternateContent>
              <mc:Choice Requires="wps">
                <w:drawing>
                  <wp:anchor distT="0" distB="0" distL="114300" distR="114300" simplePos="0" relativeHeight="251659264" behindDoc="0" locked="0" layoutInCell="1" allowOverlap="1" wp14:anchorId="542CD01A" wp14:editId="702FF6DB">
                    <wp:simplePos x="0" y="0"/>
                    <wp:positionH relativeFrom="margin">
                      <wp:align>right</wp:align>
                    </wp:positionH>
                    <wp:positionV relativeFrom="margin">
                      <wp:align>bottom</wp:align>
                    </wp:positionV>
                    <wp:extent cx="6553200" cy="677334"/>
                    <wp:effectExtent l="0" t="0" r="2540" b="8890"/>
                    <wp:wrapNone/>
                    <wp:docPr id="142" name="Text Box 146"/>
                    <wp:cNvGraphicFramePr/>
                    <a:graphic xmlns:a="http://schemas.openxmlformats.org/drawingml/2006/main">
                      <a:graphicData uri="http://schemas.microsoft.com/office/word/2010/wordprocessingShape">
                        <wps:wsp>
                          <wps:cNvSpPr txBox="1"/>
                          <wps:spPr>
                            <a:xfrm>
                              <a:off x="0" y="0"/>
                              <a:ext cx="6553200" cy="677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16T00:00:00Z">
                                    <w:dateFormat w:val="MMMM d, yyyy"/>
                                    <w:lid w:val="en-US"/>
                                    <w:storeMappedDataAs w:val="dateTime"/>
                                    <w:calendar w:val="gregorian"/>
                                  </w:date>
                                </w:sdtPr>
                                <w:sdtContent>
                                  <w:p w14:paraId="1ABD7E39" w14:textId="07B22801" w:rsidR="00CF699D" w:rsidRDefault="0064234F">
                                    <w:pPr>
                                      <w:pStyle w:val="NoSpacing"/>
                                      <w:spacing w:after="40"/>
                                      <w:jc w:val="center"/>
                                      <w:rPr>
                                        <w:caps/>
                                        <w:color w:val="4472C4" w:themeColor="accent1"/>
                                        <w:sz w:val="28"/>
                                        <w:szCs w:val="28"/>
                                      </w:rPr>
                                    </w:pPr>
                                    <w:r>
                                      <w:rPr>
                                        <w:caps/>
                                        <w:color w:val="4472C4" w:themeColor="accent1"/>
                                        <w:sz w:val="28"/>
                                        <w:szCs w:val="28"/>
                                      </w:rPr>
                                      <w:t>April 16, 2025</w:t>
                                    </w:r>
                                  </w:p>
                                </w:sdtContent>
                              </w:sdt>
                              <w:p w14:paraId="72A0229A" w14:textId="4D4DEEBA" w:rsidR="00CF699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B0A76">
                                      <w:rPr>
                                        <w:caps/>
                                        <w:color w:val="4472C4" w:themeColor="accent1"/>
                                      </w:rPr>
                                      <w:t>Tops technology</w:t>
                                    </w:r>
                                  </w:sdtContent>
                                </w:sdt>
                              </w:p>
                              <w:p w14:paraId="045C5C3E" w14:textId="0EFB10FE" w:rsidR="00CF699D"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77BD1">
                                      <w:rPr>
                                        <w:color w:val="4472C4" w:themeColor="accent1"/>
                                      </w:rPr>
                                      <w:t>Maninagar branch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42CD01A" id="_x0000_t202" coordsize="21600,21600" o:spt="202" path="m,l,21600r21600,l21600,xe">
                    <v:stroke joinstyle="miter"/>
                    <v:path gradientshapeok="t" o:connecttype="rect"/>
                  </v:shapetype>
                  <v:shape id="Text Box 146" o:spid="_x0000_s1026" type="#_x0000_t202" style="position:absolute;margin-left:464.8pt;margin-top:0;width:516pt;height:53.3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16T00:00:00Z">
                              <w:dateFormat w:val="MMMM d, yyyy"/>
                              <w:lid w:val="en-US"/>
                              <w:storeMappedDataAs w:val="dateTime"/>
                              <w:calendar w:val="gregorian"/>
                            </w:date>
                          </w:sdtPr>
                          <w:sdtContent>
                            <w:p w14:paraId="1ABD7E39" w14:textId="07B22801" w:rsidR="00CF699D" w:rsidRDefault="0064234F">
                              <w:pPr>
                                <w:pStyle w:val="NoSpacing"/>
                                <w:spacing w:after="40"/>
                                <w:jc w:val="center"/>
                                <w:rPr>
                                  <w:caps/>
                                  <w:color w:val="4472C4" w:themeColor="accent1"/>
                                  <w:sz w:val="28"/>
                                  <w:szCs w:val="28"/>
                                </w:rPr>
                              </w:pPr>
                              <w:r>
                                <w:rPr>
                                  <w:caps/>
                                  <w:color w:val="4472C4" w:themeColor="accent1"/>
                                  <w:sz w:val="28"/>
                                  <w:szCs w:val="28"/>
                                </w:rPr>
                                <w:t>April 16, 2025</w:t>
                              </w:r>
                            </w:p>
                          </w:sdtContent>
                        </w:sdt>
                        <w:p w14:paraId="72A0229A" w14:textId="4D4DEEBA" w:rsidR="00CF699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B0A76">
                                <w:rPr>
                                  <w:caps/>
                                  <w:color w:val="4472C4" w:themeColor="accent1"/>
                                </w:rPr>
                                <w:t>Tops technology</w:t>
                              </w:r>
                            </w:sdtContent>
                          </w:sdt>
                        </w:p>
                        <w:p w14:paraId="045C5C3E" w14:textId="0EFB10FE" w:rsidR="00CF699D"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77BD1">
                                <w:rPr>
                                  <w:color w:val="4472C4" w:themeColor="accent1"/>
                                </w:rPr>
                                <w:t>Maninagar branch</w:t>
                              </w:r>
                            </w:sdtContent>
                          </w:sdt>
                        </w:p>
                      </w:txbxContent>
                    </v:textbox>
                    <w10:wrap anchorx="margin" anchory="margin"/>
                  </v:shape>
                </w:pict>
              </mc:Fallback>
            </mc:AlternateContent>
          </w:r>
          <w:r w:rsidR="00CF699D">
            <w:br w:type="page"/>
          </w:r>
        </w:p>
      </w:sdtContent>
    </w:sdt>
    <w:p w14:paraId="040A39D4" w14:textId="2DB032B3" w:rsidR="00DA4E4C" w:rsidRPr="00C45337" w:rsidRDefault="00DA4E4C" w:rsidP="00DA4E4C">
      <w:pPr>
        <w:rPr>
          <w:sz w:val="36"/>
          <w:szCs w:val="36"/>
          <w:lang w:val="en-US"/>
        </w:rPr>
      </w:pPr>
      <w:r w:rsidRPr="00C45337">
        <w:rPr>
          <w:sz w:val="36"/>
          <w:szCs w:val="36"/>
          <w:lang w:val="en-US"/>
        </w:rPr>
        <w:lastRenderedPageBreak/>
        <w:t>Q-1 What is Program?</w:t>
      </w:r>
    </w:p>
    <w:p w14:paraId="7AD012E9" w14:textId="660535A2" w:rsidR="00DA4E4C" w:rsidRDefault="00DA4E4C" w:rsidP="00DA4E4C">
      <w:pPr>
        <w:pStyle w:val="ListParagraph"/>
        <w:numPr>
          <w:ilvl w:val="0"/>
          <w:numId w:val="1"/>
        </w:numPr>
        <w:jc w:val="both"/>
        <w:rPr>
          <w:sz w:val="32"/>
          <w:szCs w:val="32"/>
          <w:lang w:val="en-US"/>
        </w:rPr>
      </w:pPr>
      <w:r w:rsidRPr="00DA4E4C">
        <w:rPr>
          <w:sz w:val="32"/>
          <w:szCs w:val="32"/>
          <w:lang w:val="en-US"/>
        </w:rPr>
        <w:t>A</w:t>
      </w:r>
      <w:r>
        <w:rPr>
          <w:sz w:val="32"/>
          <w:szCs w:val="32"/>
          <w:lang w:val="en-US"/>
        </w:rPr>
        <w:t xml:space="preserve"> program is a set of instruction written in programing language that a computer can understand and execute to perform a specific task to solve a problem. </w:t>
      </w:r>
    </w:p>
    <w:p w14:paraId="3576A0C5" w14:textId="601A308A" w:rsidR="00DA4E4C" w:rsidRDefault="00DA4E4C" w:rsidP="00DA4E4C">
      <w:pPr>
        <w:pStyle w:val="ListParagraph"/>
        <w:numPr>
          <w:ilvl w:val="0"/>
          <w:numId w:val="1"/>
        </w:numPr>
        <w:jc w:val="both"/>
        <w:rPr>
          <w:sz w:val="32"/>
          <w:szCs w:val="32"/>
          <w:lang w:val="en-US"/>
        </w:rPr>
      </w:pPr>
      <w:r>
        <w:rPr>
          <w:sz w:val="32"/>
          <w:szCs w:val="32"/>
          <w:lang w:val="en-US"/>
        </w:rPr>
        <w:t xml:space="preserve">In simple word, a program </w:t>
      </w:r>
      <w:r w:rsidR="006C047A">
        <w:rPr>
          <w:sz w:val="32"/>
          <w:szCs w:val="32"/>
          <w:lang w:val="en-US"/>
        </w:rPr>
        <w:t>tells</w:t>
      </w:r>
      <w:r>
        <w:rPr>
          <w:sz w:val="32"/>
          <w:szCs w:val="32"/>
          <w:lang w:val="en-US"/>
        </w:rPr>
        <w:t xml:space="preserve"> how to do it a step-by- step process to perform action like display information, calculation and controlling devices </w:t>
      </w:r>
    </w:p>
    <w:p w14:paraId="10839EB4" w14:textId="6729F8C7" w:rsidR="00DA4E4C" w:rsidRDefault="00DA4E4C" w:rsidP="00DA4E4C">
      <w:pPr>
        <w:pStyle w:val="ListParagraph"/>
        <w:numPr>
          <w:ilvl w:val="0"/>
          <w:numId w:val="1"/>
        </w:numPr>
        <w:jc w:val="both"/>
        <w:rPr>
          <w:sz w:val="36"/>
          <w:szCs w:val="36"/>
          <w:lang w:val="en-US"/>
        </w:rPr>
      </w:pPr>
      <w:r w:rsidRPr="00DA4E4C">
        <w:rPr>
          <w:sz w:val="36"/>
          <w:szCs w:val="36"/>
          <w:lang w:val="en-US"/>
        </w:rPr>
        <w:t>And it functions:</w:t>
      </w:r>
    </w:p>
    <w:p w14:paraId="13BC2440" w14:textId="2BBB2AF5" w:rsidR="00DA4E4C" w:rsidRPr="00DA192B" w:rsidRDefault="00C45337" w:rsidP="00DA4E4C">
      <w:pPr>
        <w:pStyle w:val="ListParagraph"/>
        <w:numPr>
          <w:ilvl w:val="0"/>
          <w:numId w:val="2"/>
        </w:numPr>
        <w:jc w:val="both"/>
        <w:rPr>
          <w:sz w:val="36"/>
          <w:szCs w:val="36"/>
          <w:lang w:val="en-US"/>
        </w:rPr>
      </w:pPr>
      <w:r>
        <w:rPr>
          <w:sz w:val="32"/>
          <w:szCs w:val="32"/>
          <w:lang w:val="en-US"/>
        </w:rPr>
        <w:t xml:space="preserve">Written by a programmer in a language </w:t>
      </w:r>
      <w:r w:rsidR="0042415B">
        <w:rPr>
          <w:sz w:val="32"/>
          <w:szCs w:val="32"/>
          <w:lang w:val="en-US"/>
        </w:rPr>
        <w:t xml:space="preserve">like </w:t>
      </w:r>
      <w:r w:rsidR="007327F8">
        <w:rPr>
          <w:sz w:val="32"/>
          <w:szCs w:val="32"/>
          <w:lang w:val="en-US"/>
        </w:rPr>
        <w:t>P</w:t>
      </w:r>
      <w:r w:rsidR="0042415B">
        <w:rPr>
          <w:sz w:val="32"/>
          <w:szCs w:val="32"/>
          <w:lang w:val="en-US"/>
        </w:rPr>
        <w:t xml:space="preserve">ython, </w:t>
      </w:r>
      <w:r w:rsidR="007327F8">
        <w:rPr>
          <w:sz w:val="32"/>
          <w:szCs w:val="32"/>
          <w:lang w:val="en-US"/>
        </w:rPr>
        <w:t>J</w:t>
      </w:r>
      <w:r w:rsidR="0042415B">
        <w:rPr>
          <w:sz w:val="32"/>
          <w:szCs w:val="32"/>
          <w:lang w:val="en-US"/>
        </w:rPr>
        <w:t>ava</w:t>
      </w:r>
      <w:r w:rsidR="007327F8">
        <w:rPr>
          <w:sz w:val="32"/>
          <w:szCs w:val="32"/>
          <w:lang w:val="en-US"/>
        </w:rPr>
        <w:t xml:space="preserve">, </w:t>
      </w:r>
      <w:proofErr w:type="spellStart"/>
      <w:r w:rsidR="007327F8">
        <w:rPr>
          <w:sz w:val="32"/>
          <w:szCs w:val="32"/>
          <w:lang w:val="en-US"/>
        </w:rPr>
        <w:t>Php</w:t>
      </w:r>
      <w:proofErr w:type="spellEnd"/>
      <w:r w:rsidR="007327F8">
        <w:rPr>
          <w:sz w:val="32"/>
          <w:szCs w:val="32"/>
          <w:lang w:val="en-US"/>
        </w:rPr>
        <w:t xml:space="preserve"> or C language</w:t>
      </w:r>
    </w:p>
    <w:p w14:paraId="1EB1647A" w14:textId="77777777" w:rsidR="005B0865" w:rsidRPr="005B0865" w:rsidRDefault="00DA192B" w:rsidP="00006B17">
      <w:pPr>
        <w:pStyle w:val="ListParagraph"/>
        <w:numPr>
          <w:ilvl w:val="0"/>
          <w:numId w:val="2"/>
        </w:numPr>
        <w:jc w:val="both"/>
        <w:rPr>
          <w:sz w:val="36"/>
          <w:szCs w:val="36"/>
          <w:lang w:val="en-US"/>
        </w:rPr>
      </w:pPr>
      <w:r>
        <w:rPr>
          <w:sz w:val="32"/>
          <w:szCs w:val="32"/>
          <w:lang w:val="en-US"/>
        </w:rPr>
        <w:t>A program is translated in ma</w:t>
      </w:r>
      <w:r w:rsidR="00006B17">
        <w:rPr>
          <w:sz w:val="32"/>
          <w:szCs w:val="32"/>
          <w:lang w:val="en-US"/>
        </w:rPr>
        <w:t>chine code (Binary) that the computer can understand</w:t>
      </w:r>
      <w:r w:rsidR="000D16A8">
        <w:rPr>
          <w:sz w:val="32"/>
          <w:szCs w:val="32"/>
          <w:lang w:val="en-US"/>
        </w:rPr>
        <w:t xml:space="preserve"> easily by com</w:t>
      </w:r>
      <w:r w:rsidR="00864895">
        <w:rPr>
          <w:sz w:val="32"/>
          <w:szCs w:val="32"/>
          <w:lang w:val="en-US"/>
        </w:rPr>
        <w:t>piler or interpreter</w:t>
      </w:r>
    </w:p>
    <w:p w14:paraId="26B5372C" w14:textId="77777777" w:rsidR="0056759F" w:rsidRPr="0056759F" w:rsidRDefault="005B0865" w:rsidP="00006B17">
      <w:pPr>
        <w:pStyle w:val="ListParagraph"/>
        <w:numPr>
          <w:ilvl w:val="0"/>
          <w:numId w:val="2"/>
        </w:numPr>
        <w:jc w:val="both"/>
        <w:rPr>
          <w:sz w:val="36"/>
          <w:szCs w:val="36"/>
          <w:lang w:val="en-US"/>
        </w:rPr>
      </w:pPr>
      <w:r>
        <w:rPr>
          <w:sz w:val="32"/>
          <w:szCs w:val="32"/>
          <w:lang w:val="en-US"/>
        </w:rPr>
        <w:t>A computer follows the step-by-step</w:t>
      </w:r>
      <w:r w:rsidR="00417D18">
        <w:rPr>
          <w:sz w:val="32"/>
          <w:szCs w:val="32"/>
          <w:lang w:val="en-US"/>
        </w:rPr>
        <w:t xml:space="preserve"> from start to finish </w:t>
      </w:r>
      <w:r w:rsidR="007A5D34">
        <w:rPr>
          <w:sz w:val="32"/>
          <w:szCs w:val="32"/>
          <w:lang w:val="en-US"/>
        </w:rPr>
        <w:t xml:space="preserve">carrying each command as directed </w:t>
      </w:r>
    </w:p>
    <w:p w14:paraId="09AC5A6D" w14:textId="77777777" w:rsidR="0056759F" w:rsidRDefault="0056759F" w:rsidP="00465614">
      <w:pPr>
        <w:jc w:val="both"/>
        <w:rPr>
          <w:sz w:val="32"/>
          <w:szCs w:val="32"/>
          <w:lang w:val="en-US"/>
        </w:rPr>
      </w:pPr>
    </w:p>
    <w:p w14:paraId="303464B3" w14:textId="660A11A4" w:rsidR="00100CF9" w:rsidRDefault="00100CF9" w:rsidP="00465614">
      <w:pPr>
        <w:jc w:val="both"/>
        <w:rPr>
          <w:sz w:val="36"/>
          <w:szCs w:val="36"/>
          <w:lang w:val="en-US"/>
        </w:rPr>
      </w:pPr>
      <w:r w:rsidRPr="00100CF9">
        <w:rPr>
          <w:sz w:val="36"/>
          <w:szCs w:val="36"/>
          <w:lang w:val="en-US"/>
        </w:rPr>
        <w:t>Q-2</w:t>
      </w:r>
      <w:r>
        <w:rPr>
          <w:sz w:val="36"/>
          <w:szCs w:val="36"/>
          <w:lang w:val="en-US"/>
        </w:rPr>
        <w:t xml:space="preserve"> What is Program</w:t>
      </w:r>
      <w:r w:rsidR="00CA016F">
        <w:rPr>
          <w:sz w:val="36"/>
          <w:szCs w:val="36"/>
          <w:lang w:val="en-US"/>
        </w:rPr>
        <w:t>m</w:t>
      </w:r>
      <w:r>
        <w:rPr>
          <w:sz w:val="36"/>
          <w:szCs w:val="36"/>
          <w:lang w:val="en-US"/>
        </w:rPr>
        <w:t>ing</w:t>
      </w:r>
      <w:r w:rsidR="00CA016F">
        <w:rPr>
          <w:sz w:val="36"/>
          <w:szCs w:val="36"/>
          <w:lang w:val="en-US"/>
        </w:rPr>
        <w:t>?</w:t>
      </w:r>
    </w:p>
    <w:p w14:paraId="430CB8E3" w14:textId="6AFA3A02" w:rsidR="00CA016F" w:rsidRPr="00DA1574" w:rsidRDefault="00E22F89" w:rsidP="00CA016F">
      <w:pPr>
        <w:pStyle w:val="ListParagraph"/>
        <w:numPr>
          <w:ilvl w:val="0"/>
          <w:numId w:val="5"/>
        </w:numPr>
        <w:jc w:val="both"/>
        <w:rPr>
          <w:sz w:val="36"/>
          <w:szCs w:val="36"/>
          <w:lang w:val="en-US"/>
        </w:rPr>
      </w:pPr>
      <w:r w:rsidRPr="00DA1574">
        <w:rPr>
          <w:sz w:val="36"/>
          <w:szCs w:val="36"/>
          <w:lang w:val="en-US"/>
        </w:rPr>
        <w:t>To create a</w:t>
      </w:r>
      <w:r w:rsidR="00CB7B2F" w:rsidRPr="00DA1574">
        <w:rPr>
          <w:sz w:val="36"/>
          <w:szCs w:val="36"/>
          <w:lang w:val="en-US"/>
        </w:rPr>
        <w:t xml:space="preserve"> </w:t>
      </w:r>
      <w:ins w:id="0" w:author="Microsoft Word" w:date="2025-04-14T11:12:00Z" w16du:dateUtc="2025-04-14T05:42:00Z">
        <w:r w:rsidRPr="00DA1574">
          <w:rPr>
            <w:sz w:val="36"/>
            <w:szCs w:val="36"/>
            <w:lang w:val="en-US"/>
          </w:rPr>
          <w:t>program</w:t>
        </w:r>
        <w:r w:rsidR="0046009E" w:rsidRPr="00DA1574">
          <w:rPr>
            <w:sz w:val="36"/>
            <w:szCs w:val="36"/>
            <w:lang w:val="en-US"/>
          </w:rPr>
          <w:t>’</w:t>
        </w:r>
        <w:r w:rsidR="00AF40B0" w:rsidRPr="00DA1574">
          <w:rPr>
            <w:sz w:val="36"/>
            <w:szCs w:val="36"/>
            <w:lang w:val="en-US"/>
          </w:rPr>
          <w:t>s</w:t>
        </w:r>
      </w:ins>
      <w:r w:rsidR="00CB7B2F" w:rsidRPr="00DA1574">
        <w:rPr>
          <w:sz w:val="36"/>
          <w:szCs w:val="36"/>
          <w:lang w:val="en-US"/>
        </w:rPr>
        <w:t xml:space="preserve"> </w:t>
      </w:r>
      <w:r w:rsidR="00AF40B0" w:rsidRPr="00DA1574">
        <w:rPr>
          <w:sz w:val="36"/>
          <w:szCs w:val="36"/>
          <w:lang w:val="en-US"/>
        </w:rPr>
        <w:t>the programming language are transla</w:t>
      </w:r>
      <w:r w:rsidR="0017165B" w:rsidRPr="00DA1574">
        <w:rPr>
          <w:sz w:val="36"/>
          <w:szCs w:val="36"/>
          <w:lang w:val="en-US"/>
        </w:rPr>
        <w:t xml:space="preserve">tor for me that convert </w:t>
      </w:r>
      <w:r w:rsidR="006A4531" w:rsidRPr="00DA1574">
        <w:rPr>
          <w:sz w:val="36"/>
          <w:szCs w:val="36"/>
          <w:lang w:val="en-US"/>
        </w:rPr>
        <w:t>my</w:t>
      </w:r>
      <w:r w:rsidR="006A4531">
        <w:rPr>
          <w:sz w:val="36"/>
          <w:szCs w:val="36"/>
          <w:lang w:val="en-US"/>
        </w:rPr>
        <w:t xml:space="preserve"> </w:t>
      </w:r>
      <w:ins w:id="1" w:author="Microsoft Word" w:date="2025-04-14T11:12:00Z" w16du:dateUtc="2025-04-14T05:42:00Z">
        <w:r w:rsidR="00843837" w:rsidRPr="00DA1574">
          <w:rPr>
            <w:sz w:val="36"/>
            <w:szCs w:val="36"/>
            <w:lang w:val="en-US"/>
          </w:rPr>
          <w:t>code in to binary language</w:t>
        </w:r>
      </w:ins>
      <w:r w:rsidR="00843837" w:rsidRPr="00DA1574">
        <w:rPr>
          <w:sz w:val="36"/>
          <w:szCs w:val="36"/>
          <w:lang w:val="en-US"/>
        </w:rPr>
        <w:t xml:space="preserve"> </w:t>
      </w:r>
    </w:p>
    <w:p w14:paraId="24582A01" w14:textId="228F50D8" w:rsidR="00CB7B2F" w:rsidRPr="00BB5BAD" w:rsidRDefault="00857DB5" w:rsidP="00BB5BAD">
      <w:pPr>
        <w:pStyle w:val="ListParagraph"/>
        <w:numPr>
          <w:ilvl w:val="0"/>
          <w:numId w:val="5"/>
        </w:numPr>
        <w:jc w:val="both"/>
        <w:rPr>
          <w:sz w:val="36"/>
          <w:szCs w:val="36"/>
          <w:lang w:val="en-US"/>
        </w:rPr>
      </w:pPr>
      <w:r>
        <w:rPr>
          <w:sz w:val="36"/>
          <w:szCs w:val="36"/>
          <w:lang w:val="en-US"/>
        </w:rPr>
        <w:t xml:space="preserve">There are two types of </w:t>
      </w:r>
      <w:r w:rsidR="006C047A">
        <w:rPr>
          <w:sz w:val="36"/>
          <w:szCs w:val="36"/>
          <w:lang w:val="en-US"/>
        </w:rPr>
        <w:t>trans</w:t>
      </w:r>
      <w:r w:rsidR="006C047A" w:rsidRPr="00BB5BAD">
        <w:rPr>
          <w:sz w:val="36"/>
          <w:szCs w:val="36"/>
          <w:lang w:val="en-US"/>
        </w:rPr>
        <w:t>lator</w:t>
      </w:r>
      <w:r w:rsidR="006C047A">
        <w:rPr>
          <w:sz w:val="36"/>
          <w:szCs w:val="36"/>
          <w:lang w:val="en-US"/>
        </w:rPr>
        <w:t>s</w:t>
      </w:r>
    </w:p>
    <w:p w14:paraId="2632D5BE" w14:textId="0E8D56B2" w:rsidR="00843837" w:rsidRPr="00DA1574" w:rsidRDefault="008305A5" w:rsidP="00BB5BAD">
      <w:pPr>
        <w:pStyle w:val="ListParagraph"/>
        <w:numPr>
          <w:ilvl w:val="0"/>
          <w:numId w:val="6"/>
        </w:numPr>
        <w:jc w:val="both"/>
        <w:rPr>
          <w:sz w:val="32"/>
          <w:szCs w:val="32"/>
          <w:lang w:val="en-US"/>
        </w:rPr>
      </w:pPr>
      <w:r w:rsidRPr="00DA1574">
        <w:rPr>
          <w:sz w:val="32"/>
          <w:szCs w:val="32"/>
          <w:lang w:val="en-US"/>
        </w:rPr>
        <w:t xml:space="preserve">Compiler </w:t>
      </w:r>
      <w:r w:rsidR="00A75BE6" w:rsidRPr="00DA1574">
        <w:rPr>
          <w:sz w:val="32"/>
          <w:szCs w:val="32"/>
          <w:lang w:val="en-US"/>
        </w:rPr>
        <w:t>–</w:t>
      </w:r>
      <w:r w:rsidRPr="00DA1574">
        <w:rPr>
          <w:sz w:val="32"/>
          <w:szCs w:val="32"/>
          <w:lang w:val="en-US"/>
        </w:rPr>
        <w:t xml:space="preserve"> </w:t>
      </w:r>
      <w:r w:rsidR="00A75BE6" w:rsidRPr="00DA1574">
        <w:rPr>
          <w:sz w:val="32"/>
          <w:szCs w:val="32"/>
          <w:lang w:val="en-US"/>
        </w:rPr>
        <w:t xml:space="preserve">A compiler goes through whole </w:t>
      </w:r>
      <w:r w:rsidR="00BB332D" w:rsidRPr="00DA1574">
        <w:rPr>
          <w:sz w:val="32"/>
          <w:szCs w:val="32"/>
          <w:lang w:val="en-US"/>
        </w:rPr>
        <w:t>code.</w:t>
      </w:r>
    </w:p>
    <w:p w14:paraId="40083D66" w14:textId="1CDE5FF1" w:rsidR="00BB332D" w:rsidRPr="00DA1574" w:rsidRDefault="00BB332D" w:rsidP="00BB5BAD">
      <w:pPr>
        <w:pStyle w:val="ListParagraph"/>
        <w:numPr>
          <w:ilvl w:val="0"/>
          <w:numId w:val="6"/>
        </w:numPr>
        <w:jc w:val="both"/>
        <w:rPr>
          <w:sz w:val="32"/>
          <w:szCs w:val="32"/>
          <w:lang w:val="en-US"/>
        </w:rPr>
      </w:pPr>
      <w:r w:rsidRPr="00DA1574">
        <w:rPr>
          <w:sz w:val="32"/>
          <w:szCs w:val="32"/>
          <w:lang w:val="en-US"/>
        </w:rPr>
        <w:t xml:space="preserve">Interpreted </w:t>
      </w:r>
      <w:r w:rsidR="005172F6" w:rsidRPr="00DA1574">
        <w:rPr>
          <w:sz w:val="32"/>
          <w:szCs w:val="32"/>
          <w:lang w:val="en-US"/>
        </w:rPr>
        <w:t xml:space="preserve">– Interpreted </w:t>
      </w:r>
      <w:r w:rsidR="00892547" w:rsidRPr="00DA1574">
        <w:rPr>
          <w:sz w:val="32"/>
          <w:szCs w:val="32"/>
          <w:lang w:val="en-US"/>
        </w:rPr>
        <w:t>goes through line by line</w:t>
      </w:r>
    </w:p>
    <w:p w14:paraId="118BA12D" w14:textId="64BD42FC" w:rsidR="00C847EA" w:rsidRDefault="00C454CE" w:rsidP="00A17533">
      <w:pPr>
        <w:pStyle w:val="ListParagraph"/>
        <w:numPr>
          <w:ilvl w:val="0"/>
          <w:numId w:val="7"/>
        </w:numPr>
        <w:jc w:val="both"/>
        <w:rPr>
          <w:sz w:val="36"/>
          <w:szCs w:val="36"/>
          <w:lang w:val="en-US"/>
        </w:rPr>
      </w:pPr>
      <w:r>
        <w:rPr>
          <w:sz w:val="36"/>
          <w:szCs w:val="36"/>
          <w:lang w:val="en-US"/>
        </w:rPr>
        <w:t>Keys step involves in programing language</w:t>
      </w:r>
    </w:p>
    <w:p w14:paraId="135E3D44" w14:textId="494D0C32" w:rsidR="00C454CE" w:rsidRDefault="00C454CE" w:rsidP="00C454CE">
      <w:pPr>
        <w:pStyle w:val="ListParagraph"/>
        <w:numPr>
          <w:ilvl w:val="0"/>
          <w:numId w:val="9"/>
        </w:numPr>
        <w:jc w:val="both"/>
        <w:rPr>
          <w:sz w:val="36"/>
          <w:szCs w:val="36"/>
          <w:lang w:val="en-US"/>
        </w:rPr>
      </w:pPr>
      <w:r>
        <w:rPr>
          <w:sz w:val="36"/>
          <w:szCs w:val="36"/>
          <w:lang w:val="en-US"/>
        </w:rPr>
        <w:t>Under</w:t>
      </w:r>
      <w:r w:rsidR="00BF6E4C">
        <w:rPr>
          <w:sz w:val="36"/>
          <w:szCs w:val="36"/>
          <w:lang w:val="en-US"/>
        </w:rPr>
        <w:t xml:space="preserve">standing the Problem </w:t>
      </w:r>
    </w:p>
    <w:p w14:paraId="5BEC443D" w14:textId="6F737774" w:rsidR="00BF6E4C" w:rsidRPr="000279FA" w:rsidRDefault="00EE075D" w:rsidP="005508F8">
      <w:pPr>
        <w:pStyle w:val="ListParagraph"/>
        <w:numPr>
          <w:ilvl w:val="0"/>
          <w:numId w:val="10"/>
        </w:numPr>
        <w:jc w:val="both"/>
        <w:rPr>
          <w:sz w:val="36"/>
          <w:szCs w:val="36"/>
          <w:lang w:val="en-US"/>
        </w:rPr>
      </w:pPr>
      <w:r>
        <w:rPr>
          <w:sz w:val="32"/>
          <w:szCs w:val="32"/>
          <w:lang w:val="en-US"/>
        </w:rPr>
        <w:t>Before writing code, clearly</w:t>
      </w:r>
      <w:r w:rsidR="00FC4FFC">
        <w:rPr>
          <w:sz w:val="32"/>
          <w:szCs w:val="32"/>
          <w:lang w:val="en-US"/>
        </w:rPr>
        <w:t xml:space="preserve"> understand what the program is suppose</w:t>
      </w:r>
      <w:r w:rsidR="000279FA">
        <w:rPr>
          <w:sz w:val="32"/>
          <w:szCs w:val="32"/>
          <w:lang w:val="en-US"/>
        </w:rPr>
        <w:t>d</w:t>
      </w:r>
      <w:r w:rsidR="00FC4FFC">
        <w:rPr>
          <w:sz w:val="32"/>
          <w:szCs w:val="32"/>
          <w:lang w:val="en-US"/>
        </w:rPr>
        <w:t xml:space="preserve"> to do</w:t>
      </w:r>
      <w:r w:rsidR="004A4635">
        <w:rPr>
          <w:sz w:val="32"/>
          <w:szCs w:val="32"/>
          <w:lang w:val="en-US"/>
        </w:rPr>
        <w:t>.</w:t>
      </w:r>
    </w:p>
    <w:p w14:paraId="1D7A4ED4" w14:textId="799B2B4B" w:rsidR="008B3935" w:rsidRPr="00646F8B" w:rsidRDefault="00D77E50" w:rsidP="008B3935">
      <w:pPr>
        <w:pStyle w:val="ListParagraph"/>
        <w:numPr>
          <w:ilvl w:val="0"/>
          <w:numId w:val="10"/>
        </w:numPr>
        <w:jc w:val="both"/>
        <w:rPr>
          <w:sz w:val="36"/>
          <w:szCs w:val="36"/>
          <w:lang w:val="en-US"/>
        </w:rPr>
      </w:pPr>
      <w:r>
        <w:rPr>
          <w:sz w:val="32"/>
          <w:szCs w:val="32"/>
          <w:lang w:val="en-US"/>
        </w:rPr>
        <w:t xml:space="preserve">Identify the input, process and expected </w:t>
      </w:r>
      <w:r w:rsidR="004A4635">
        <w:rPr>
          <w:sz w:val="32"/>
          <w:szCs w:val="32"/>
          <w:lang w:val="en-US"/>
        </w:rPr>
        <w:t>output</w:t>
      </w:r>
      <w:r w:rsidR="00646F8B">
        <w:rPr>
          <w:sz w:val="32"/>
          <w:szCs w:val="32"/>
          <w:lang w:val="en-US"/>
        </w:rPr>
        <w:t>.</w:t>
      </w:r>
    </w:p>
    <w:p w14:paraId="0576D6C5" w14:textId="00C4631E" w:rsidR="00646F8B" w:rsidRDefault="003A7B13" w:rsidP="00646F8B">
      <w:pPr>
        <w:pStyle w:val="ListParagraph"/>
        <w:numPr>
          <w:ilvl w:val="0"/>
          <w:numId w:val="9"/>
        </w:numPr>
        <w:jc w:val="both"/>
        <w:rPr>
          <w:sz w:val="36"/>
          <w:szCs w:val="36"/>
          <w:lang w:val="en-US"/>
        </w:rPr>
      </w:pPr>
      <w:r>
        <w:rPr>
          <w:sz w:val="36"/>
          <w:szCs w:val="36"/>
          <w:lang w:val="en-US"/>
        </w:rPr>
        <w:t xml:space="preserve">Planning the </w:t>
      </w:r>
      <w:r w:rsidR="0045527A">
        <w:rPr>
          <w:sz w:val="36"/>
          <w:szCs w:val="36"/>
          <w:lang w:val="en-US"/>
        </w:rPr>
        <w:t xml:space="preserve">Solution </w:t>
      </w:r>
      <w:r w:rsidR="00B51D6A">
        <w:rPr>
          <w:sz w:val="36"/>
          <w:szCs w:val="36"/>
          <w:lang w:val="en-US"/>
        </w:rPr>
        <w:t>(Al</w:t>
      </w:r>
      <w:r w:rsidR="009D7A0B">
        <w:rPr>
          <w:sz w:val="36"/>
          <w:szCs w:val="36"/>
          <w:lang w:val="en-US"/>
        </w:rPr>
        <w:t>gorithm Design)</w:t>
      </w:r>
    </w:p>
    <w:p w14:paraId="4DE12288" w14:textId="276904DD" w:rsidR="009D7A0B" w:rsidRPr="00A77632" w:rsidRDefault="009D7A0B" w:rsidP="009D7A0B">
      <w:pPr>
        <w:pStyle w:val="ListParagraph"/>
        <w:numPr>
          <w:ilvl w:val="0"/>
          <w:numId w:val="11"/>
        </w:numPr>
        <w:jc w:val="both"/>
        <w:rPr>
          <w:sz w:val="32"/>
          <w:szCs w:val="32"/>
          <w:lang w:val="en-US"/>
        </w:rPr>
      </w:pPr>
      <w:r w:rsidRPr="00A77632">
        <w:rPr>
          <w:sz w:val="32"/>
          <w:szCs w:val="32"/>
          <w:lang w:val="en-US"/>
        </w:rPr>
        <w:lastRenderedPageBreak/>
        <w:t>Write a step-by-step plan (called an algorithm) for solving the problem.</w:t>
      </w:r>
    </w:p>
    <w:p w14:paraId="50F698EB" w14:textId="77777777" w:rsidR="009D7A0B" w:rsidRPr="00A77632" w:rsidRDefault="009D7A0B" w:rsidP="009D7A0B">
      <w:pPr>
        <w:pStyle w:val="ListParagraph"/>
        <w:numPr>
          <w:ilvl w:val="0"/>
          <w:numId w:val="11"/>
        </w:numPr>
        <w:jc w:val="both"/>
        <w:rPr>
          <w:sz w:val="32"/>
          <w:szCs w:val="32"/>
          <w:lang w:val="en-US"/>
        </w:rPr>
      </w:pPr>
      <w:r w:rsidRPr="00A77632">
        <w:rPr>
          <w:sz w:val="32"/>
          <w:szCs w:val="32"/>
          <w:lang w:val="en-US"/>
        </w:rPr>
        <w:t>You can also draw a flowchart or write pseudocode to plan your logic.</w:t>
      </w:r>
    </w:p>
    <w:p w14:paraId="6F96B5FF" w14:textId="4B3D1BB0" w:rsidR="009D7A0B" w:rsidRDefault="005A76AA" w:rsidP="005A76AA">
      <w:pPr>
        <w:pStyle w:val="ListParagraph"/>
        <w:numPr>
          <w:ilvl w:val="0"/>
          <w:numId w:val="9"/>
        </w:numPr>
        <w:jc w:val="both"/>
        <w:rPr>
          <w:sz w:val="36"/>
          <w:szCs w:val="36"/>
          <w:lang w:val="en-US"/>
        </w:rPr>
      </w:pPr>
      <w:r>
        <w:rPr>
          <w:sz w:val="36"/>
          <w:szCs w:val="36"/>
          <w:lang w:val="en-US"/>
        </w:rPr>
        <w:t>Writing the Code (</w:t>
      </w:r>
      <w:r w:rsidR="007328B0">
        <w:rPr>
          <w:sz w:val="36"/>
          <w:szCs w:val="36"/>
          <w:lang w:val="en-US"/>
        </w:rPr>
        <w:t>Coding)</w:t>
      </w:r>
    </w:p>
    <w:p w14:paraId="2A632D1F" w14:textId="654BB76C" w:rsidR="00BD40A1" w:rsidRPr="000E6192" w:rsidRDefault="00BD40A1" w:rsidP="00BD40A1">
      <w:pPr>
        <w:pStyle w:val="ListParagraph"/>
        <w:numPr>
          <w:ilvl w:val="0"/>
          <w:numId w:val="12"/>
        </w:numPr>
        <w:jc w:val="both"/>
        <w:rPr>
          <w:sz w:val="32"/>
          <w:szCs w:val="32"/>
          <w:lang w:val="en-US"/>
        </w:rPr>
      </w:pPr>
      <w:r w:rsidRPr="00BD40A1">
        <w:rPr>
          <w:sz w:val="32"/>
          <w:szCs w:val="32"/>
          <w:lang w:val="en-US"/>
        </w:rPr>
        <w:t>Convert your algorithm into a program using a specific programming language like Python, Java, or C++.</w:t>
      </w:r>
    </w:p>
    <w:p w14:paraId="39C6CC90" w14:textId="77777777" w:rsidR="00BD40A1" w:rsidRPr="00BD40A1" w:rsidRDefault="00BD40A1" w:rsidP="00BD40A1">
      <w:pPr>
        <w:pStyle w:val="ListParagraph"/>
        <w:numPr>
          <w:ilvl w:val="0"/>
          <w:numId w:val="12"/>
        </w:numPr>
        <w:jc w:val="both"/>
        <w:rPr>
          <w:sz w:val="36"/>
          <w:szCs w:val="36"/>
          <w:lang w:val="en-US"/>
        </w:rPr>
      </w:pPr>
      <w:r w:rsidRPr="00BD40A1">
        <w:rPr>
          <w:sz w:val="32"/>
          <w:szCs w:val="32"/>
          <w:lang w:val="en-US"/>
        </w:rPr>
        <w:t>Use proper syntax and structure of that language.</w:t>
      </w:r>
    </w:p>
    <w:p w14:paraId="1F790F97" w14:textId="0C8CB2D2" w:rsidR="007328B0" w:rsidRDefault="0038709F" w:rsidP="0038709F">
      <w:pPr>
        <w:pStyle w:val="ListParagraph"/>
        <w:numPr>
          <w:ilvl w:val="0"/>
          <w:numId w:val="9"/>
        </w:numPr>
        <w:jc w:val="both"/>
        <w:rPr>
          <w:sz w:val="36"/>
          <w:szCs w:val="36"/>
          <w:lang w:val="en-US"/>
        </w:rPr>
      </w:pPr>
      <w:r>
        <w:rPr>
          <w:sz w:val="36"/>
          <w:szCs w:val="36"/>
          <w:lang w:val="en-US"/>
        </w:rPr>
        <w:t>Compiling or Interpret</w:t>
      </w:r>
      <w:r w:rsidR="006C2AFA">
        <w:rPr>
          <w:sz w:val="36"/>
          <w:szCs w:val="36"/>
          <w:lang w:val="en-US"/>
        </w:rPr>
        <w:t xml:space="preserve">ing the Code </w:t>
      </w:r>
    </w:p>
    <w:p w14:paraId="119BE4D1" w14:textId="29932377" w:rsidR="006C2AFA" w:rsidRPr="000E6192" w:rsidRDefault="008A74EB" w:rsidP="006C2AFA">
      <w:pPr>
        <w:pStyle w:val="ListParagraph"/>
        <w:numPr>
          <w:ilvl w:val="0"/>
          <w:numId w:val="14"/>
        </w:numPr>
        <w:jc w:val="both"/>
        <w:rPr>
          <w:sz w:val="32"/>
          <w:szCs w:val="32"/>
          <w:lang w:val="en-US"/>
        </w:rPr>
      </w:pPr>
      <w:r w:rsidRPr="000E6192">
        <w:rPr>
          <w:sz w:val="32"/>
          <w:szCs w:val="32"/>
          <w:lang w:val="en-US"/>
        </w:rPr>
        <w:t xml:space="preserve">Compile (for compiled language like </w:t>
      </w:r>
      <w:r w:rsidR="004E1E15" w:rsidRPr="000E6192">
        <w:rPr>
          <w:sz w:val="32"/>
          <w:szCs w:val="32"/>
          <w:lang w:val="en-US"/>
        </w:rPr>
        <w:t>C++)</w:t>
      </w:r>
    </w:p>
    <w:p w14:paraId="5A7E28BB" w14:textId="77777777" w:rsidR="00253E40" w:rsidRPr="000E6192" w:rsidRDefault="004E1E15" w:rsidP="006C2AFA">
      <w:pPr>
        <w:pStyle w:val="ListParagraph"/>
        <w:numPr>
          <w:ilvl w:val="0"/>
          <w:numId w:val="14"/>
        </w:numPr>
        <w:jc w:val="both"/>
        <w:rPr>
          <w:sz w:val="32"/>
          <w:szCs w:val="32"/>
          <w:lang w:val="en-US"/>
        </w:rPr>
      </w:pPr>
      <w:r w:rsidRPr="000E6192">
        <w:rPr>
          <w:sz w:val="32"/>
          <w:szCs w:val="32"/>
          <w:lang w:val="en-US"/>
        </w:rPr>
        <w:t>Interpret</w:t>
      </w:r>
      <w:r w:rsidR="00D75289" w:rsidRPr="000E6192">
        <w:rPr>
          <w:sz w:val="32"/>
          <w:szCs w:val="32"/>
          <w:lang w:val="en-US"/>
        </w:rPr>
        <w:t xml:space="preserve"> (for interpreted languages </w:t>
      </w:r>
      <w:r w:rsidR="00253E40" w:rsidRPr="000E6192">
        <w:rPr>
          <w:sz w:val="32"/>
          <w:szCs w:val="32"/>
          <w:lang w:val="en-US"/>
        </w:rPr>
        <w:t>like Python)</w:t>
      </w:r>
    </w:p>
    <w:p w14:paraId="654125FC" w14:textId="1E5CF403" w:rsidR="00E069BC" w:rsidRPr="000E6192" w:rsidRDefault="00173EBA" w:rsidP="00253E40">
      <w:pPr>
        <w:pStyle w:val="ListParagraph"/>
        <w:ind w:left="1800"/>
        <w:jc w:val="both"/>
        <w:rPr>
          <w:sz w:val="32"/>
          <w:szCs w:val="32"/>
          <w:lang w:val="en-US"/>
        </w:rPr>
      </w:pPr>
      <w:r w:rsidRPr="000E6192">
        <w:rPr>
          <w:sz w:val="32"/>
          <w:szCs w:val="32"/>
          <w:lang w:val="en-US"/>
        </w:rPr>
        <w:t>The code</w:t>
      </w:r>
      <w:r w:rsidR="00797749" w:rsidRPr="000E6192">
        <w:rPr>
          <w:sz w:val="32"/>
          <w:szCs w:val="32"/>
          <w:lang w:val="en-US"/>
        </w:rPr>
        <w:t xml:space="preserve"> </w:t>
      </w:r>
      <w:r w:rsidR="006C047A" w:rsidRPr="000E6192">
        <w:rPr>
          <w:sz w:val="32"/>
          <w:szCs w:val="32"/>
          <w:lang w:val="en-US"/>
        </w:rPr>
        <w:t>checks</w:t>
      </w:r>
      <w:r w:rsidR="00797749" w:rsidRPr="000E6192">
        <w:rPr>
          <w:sz w:val="32"/>
          <w:szCs w:val="32"/>
          <w:lang w:val="en-US"/>
        </w:rPr>
        <w:t xml:space="preserve"> </w:t>
      </w:r>
      <w:r w:rsidRPr="000E6192">
        <w:rPr>
          <w:sz w:val="32"/>
          <w:szCs w:val="32"/>
          <w:lang w:val="en-US"/>
        </w:rPr>
        <w:t xml:space="preserve">the errors and convert </w:t>
      </w:r>
      <w:r w:rsidR="00E069BC" w:rsidRPr="000E6192">
        <w:rPr>
          <w:sz w:val="32"/>
          <w:szCs w:val="32"/>
          <w:lang w:val="en-US"/>
        </w:rPr>
        <w:t>it to machine-readable form</w:t>
      </w:r>
    </w:p>
    <w:p w14:paraId="632B2DA0" w14:textId="66F066BB" w:rsidR="004E1E15" w:rsidRDefault="00C52894" w:rsidP="00C52894">
      <w:pPr>
        <w:pStyle w:val="ListParagraph"/>
        <w:numPr>
          <w:ilvl w:val="0"/>
          <w:numId w:val="9"/>
        </w:numPr>
        <w:jc w:val="both"/>
        <w:rPr>
          <w:sz w:val="36"/>
          <w:szCs w:val="36"/>
          <w:lang w:val="en-US"/>
        </w:rPr>
      </w:pPr>
      <w:r>
        <w:rPr>
          <w:sz w:val="36"/>
          <w:szCs w:val="36"/>
          <w:lang w:val="en-US"/>
        </w:rPr>
        <w:t>Testing and Debu</w:t>
      </w:r>
      <w:r w:rsidR="00A51912">
        <w:rPr>
          <w:sz w:val="36"/>
          <w:szCs w:val="36"/>
          <w:lang w:val="en-US"/>
        </w:rPr>
        <w:t xml:space="preserve">gging </w:t>
      </w:r>
    </w:p>
    <w:p w14:paraId="73174BFE" w14:textId="62BE8E24" w:rsidR="00A51912" w:rsidRPr="000E6192" w:rsidRDefault="00A51912" w:rsidP="00A51912">
      <w:pPr>
        <w:pStyle w:val="ListParagraph"/>
        <w:numPr>
          <w:ilvl w:val="0"/>
          <w:numId w:val="15"/>
        </w:numPr>
        <w:jc w:val="both"/>
        <w:rPr>
          <w:sz w:val="32"/>
          <w:szCs w:val="32"/>
          <w:lang w:val="en-US"/>
        </w:rPr>
      </w:pPr>
      <w:r w:rsidRPr="000E6192">
        <w:rPr>
          <w:sz w:val="32"/>
          <w:szCs w:val="32"/>
          <w:lang w:val="en-US"/>
        </w:rPr>
        <w:t>Runs the program</w:t>
      </w:r>
      <w:r w:rsidR="00DC6B93" w:rsidRPr="000E6192">
        <w:rPr>
          <w:sz w:val="32"/>
          <w:szCs w:val="32"/>
          <w:lang w:val="en-US"/>
        </w:rPr>
        <w:t xml:space="preserve"> with different inputs to make sure it works </w:t>
      </w:r>
      <w:r w:rsidR="007F2B7A" w:rsidRPr="000E6192">
        <w:rPr>
          <w:sz w:val="32"/>
          <w:szCs w:val="32"/>
          <w:lang w:val="en-US"/>
        </w:rPr>
        <w:t xml:space="preserve">correctly </w:t>
      </w:r>
    </w:p>
    <w:p w14:paraId="530158CB" w14:textId="3B4BB4FF" w:rsidR="007F2B7A" w:rsidRPr="000E6192" w:rsidRDefault="007F2B7A" w:rsidP="00A51912">
      <w:pPr>
        <w:pStyle w:val="ListParagraph"/>
        <w:numPr>
          <w:ilvl w:val="0"/>
          <w:numId w:val="15"/>
        </w:numPr>
        <w:jc w:val="both"/>
        <w:rPr>
          <w:sz w:val="32"/>
          <w:szCs w:val="32"/>
          <w:lang w:val="en-US"/>
        </w:rPr>
      </w:pPr>
      <w:r w:rsidRPr="000E6192">
        <w:rPr>
          <w:sz w:val="32"/>
          <w:szCs w:val="32"/>
          <w:lang w:val="en-US"/>
        </w:rPr>
        <w:t>Fix any erro</w:t>
      </w:r>
      <w:r w:rsidR="00F52A7C" w:rsidRPr="000E6192">
        <w:rPr>
          <w:sz w:val="32"/>
          <w:szCs w:val="32"/>
          <w:lang w:val="en-US"/>
        </w:rPr>
        <w:t xml:space="preserve">rs (called bugs) </w:t>
      </w:r>
      <w:r w:rsidR="00797749" w:rsidRPr="000E6192">
        <w:rPr>
          <w:sz w:val="32"/>
          <w:szCs w:val="32"/>
          <w:lang w:val="en-US"/>
        </w:rPr>
        <w:t xml:space="preserve">that occurs </w:t>
      </w:r>
      <w:r w:rsidR="00BB102B" w:rsidRPr="000E6192">
        <w:rPr>
          <w:sz w:val="32"/>
          <w:szCs w:val="32"/>
          <w:lang w:val="en-US"/>
        </w:rPr>
        <w:t>during testing.</w:t>
      </w:r>
    </w:p>
    <w:p w14:paraId="4C668043" w14:textId="7F053E95" w:rsidR="00BB102B" w:rsidRDefault="000123F3" w:rsidP="00BB102B">
      <w:pPr>
        <w:pStyle w:val="ListParagraph"/>
        <w:numPr>
          <w:ilvl w:val="0"/>
          <w:numId w:val="9"/>
        </w:numPr>
        <w:jc w:val="both"/>
        <w:rPr>
          <w:sz w:val="36"/>
          <w:szCs w:val="36"/>
          <w:lang w:val="en-US"/>
        </w:rPr>
      </w:pPr>
      <w:r>
        <w:rPr>
          <w:sz w:val="36"/>
          <w:szCs w:val="36"/>
          <w:lang w:val="en-US"/>
        </w:rPr>
        <w:t>Executi</w:t>
      </w:r>
      <w:r w:rsidR="00264D84">
        <w:rPr>
          <w:sz w:val="36"/>
          <w:szCs w:val="36"/>
          <w:lang w:val="en-US"/>
        </w:rPr>
        <w:t xml:space="preserve">on </w:t>
      </w:r>
    </w:p>
    <w:p w14:paraId="0FBE127A" w14:textId="56FB710F" w:rsidR="00264D84" w:rsidRPr="00A77632" w:rsidRDefault="00264D84" w:rsidP="00264D84">
      <w:pPr>
        <w:pStyle w:val="ListParagraph"/>
        <w:numPr>
          <w:ilvl w:val="0"/>
          <w:numId w:val="16"/>
        </w:numPr>
        <w:jc w:val="both"/>
        <w:rPr>
          <w:sz w:val="32"/>
          <w:szCs w:val="32"/>
          <w:lang w:val="en-US"/>
        </w:rPr>
      </w:pPr>
      <w:r w:rsidRPr="00A77632">
        <w:rPr>
          <w:sz w:val="32"/>
          <w:szCs w:val="32"/>
          <w:lang w:val="en-US"/>
        </w:rPr>
        <w:t xml:space="preserve">Once </w:t>
      </w:r>
      <w:r w:rsidR="003A2DC2" w:rsidRPr="00A77632">
        <w:rPr>
          <w:sz w:val="32"/>
          <w:szCs w:val="32"/>
          <w:lang w:val="en-US"/>
        </w:rPr>
        <w:t xml:space="preserve">the code is bug-free, the program can be </w:t>
      </w:r>
      <w:r w:rsidR="009927BF" w:rsidRPr="00A77632">
        <w:rPr>
          <w:sz w:val="32"/>
          <w:szCs w:val="32"/>
          <w:lang w:val="en-US"/>
        </w:rPr>
        <w:t>executed</w:t>
      </w:r>
      <w:r w:rsidR="00343A64" w:rsidRPr="00A77632">
        <w:rPr>
          <w:sz w:val="32"/>
          <w:szCs w:val="32"/>
          <w:lang w:val="en-US"/>
        </w:rPr>
        <w:t xml:space="preserve"> (run) to perform</w:t>
      </w:r>
      <w:r w:rsidR="00992468" w:rsidRPr="00A77632">
        <w:rPr>
          <w:sz w:val="32"/>
          <w:szCs w:val="32"/>
          <w:lang w:val="en-US"/>
        </w:rPr>
        <w:t xml:space="preserve"> the task.</w:t>
      </w:r>
    </w:p>
    <w:p w14:paraId="6D8C8F3D" w14:textId="4378A8B9" w:rsidR="00992468" w:rsidRDefault="00992468" w:rsidP="00992468">
      <w:pPr>
        <w:pStyle w:val="ListParagraph"/>
        <w:numPr>
          <w:ilvl w:val="0"/>
          <w:numId w:val="9"/>
        </w:numPr>
        <w:jc w:val="both"/>
        <w:rPr>
          <w:sz w:val="36"/>
          <w:szCs w:val="36"/>
          <w:lang w:val="en-US"/>
        </w:rPr>
      </w:pPr>
      <w:r>
        <w:rPr>
          <w:sz w:val="36"/>
          <w:szCs w:val="36"/>
          <w:lang w:val="en-US"/>
        </w:rPr>
        <w:t>Documentation</w:t>
      </w:r>
    </w:p>
    <w:p w14:paraId="0AE7D08A" w14:textId="77777777" w:rsidR="00514894" w:rsidRPr="00514894" w:rsidRDefault="00514894" w:rsidP="00514894">
      <w:pPr>
        <w:pStyle w:val="ListParagraph"/>
        <w:numPr>
          <w:ilvl w:val="0"/>
          <w:numId w:val="16"/>
        </w:numPr>
        <w:jc w:val="both"/>
        <w:rPr>
          <w:sz w:val="32"/>
          <w:szCs w:val="32"/>
          <w:lang w:val="en-US"/>
        </w:rPr>
      </w:pPr>
      <w:r w:rsidRPr="00514894">
        <w:rPr>
          <w:sz w:val="32"/>
          <w:szCs w:val="32"/>
          <w:lang w:val="en-US"/>
        </w:rPr>
        <w:t>Write comments and explanations in the code to make it easier to understand and maintain.</w:t>
      </w:r>
    </w:p>
    <w:p w14:paraId="4E56C9B0" w14:textId="190F8E23" w:rsidR="00514894" w:rsidRPr="00A77632" w:rsidRDefault="00514894" w:rsidP="00514894">
      <w:pPr>
        <w:pStyle w:val="ListParagraph"/>
        <w:numPr>
          <w:ilvl w:val="0"/>
          <w:numId w:val="16"/>
        </w:numPr>
        <w:jc w:val="both"/>
        <w:rPr>
          <w:sz w:val="32"/>
          <w:szCs w:val="32"/>
          <w:lang w:val="en-US"/>
        </w:rPr>
      </w:pPr>
      <w:r w:rsidRPr="00A77632">
        <w:rPr>
          <w:sz w:val="32"/>
          <w:szCs w:val="32"/>
          <w:lang w:val="en-US"/>
        </w:rPr>
        <w:t>Helpful for future updates or when someone else reads your code.</w:t>
      </w:r>
    </w:p>
    <w:p w14:paraId="393A040E" w14:textId="29744775" w:rsidR="00DB0757" w:rsidRPr="00DB0757" w:rsidRDefault="00DB0757" w:rsidP="00DB0757">
      <w:pPr>
        <w:pStyle w:val="ListParagraph"/>
        <w:numPr>
          <w:ilvl w:val="0"/>
          <w:numId w:val="9"/>
        </w:numPr>
        <w:jc w:val="both"/>
        <w:rPr>
          <w:sz w:val="36"/>
          <w:szCs w:val="36"/>
          <w:lang w:val="en-US"/>
        </w:rPr>
      </w:pPr>
      <w:r w:rsidRPr="00DB0757">
        <w:rPr>
          <w:sz w:val="32"/>
          <w:szCs w:val="32"/>
          <w:lang w:val="en-US"/>
        </w:rPr>
        <w:t xml:space="preserve"> Ma</w:t>
      </w:r>
      <w:r w:rsidRPr="00DB0757">
        <w:rPr>
          <w:sz w:val="36"/>
          <w:szCs w:val="36"/>
          <w:lang w:val="en-US"/>
        </w:rPr>
        <w:t>intenance and Updating</w:t>
      </w:r>
    </w:p>
    <w:p w14:paraId="633CEF9C" w14:textId="67C501C9" w:rsidR="00DB0757" w:rsidRPr="00BF15C6" w:rsidRDefault="00DB0757" w:rsidP="00DB0757">
      <w:pPr>
        <w:pStyle w:val="ListParagraph"/>
        <w:numPr>
          <w:ilvl w:val="0"/>
          <w:numId w:val="17"/>
        </w:numPr>
        <w:jc w:val="both"/>
        <w:rPr>
          <w:sz w:val="32"/>
          <w:szCs w:val="32"/>
          <w:lang w:val="en-US"/>
        </w:rPr>
      </w:pPr>
      <w:r w:rsidRPr="00BF15C6">
        <w:rPr>
          <w:sz w:val="32"/>
          <w:szCs w:val="32"/>
          <w:lang w:val="en-US"/>
        </w:rPr>
        <w:t>Over time, the program might need changes or improvements based on user feedback or new</w:t>
      </w:r>
      <w:r w:rsidR="006C047A">
        <w:rPr>
          <w:sz w:val="32"/>
          <w:szCs w:val="32"/>
          <w:lang w:val="en-US"/>
        </w:rPr>
        <w:t xml:space="preserve"> </w:t>
      </w:r>
      <w:r w:rsidRPr="00BF15C6">
        <w:rPr>
          <w:sz w:val="32"/>
          <w:szCs w:val="32"/>
          <w:lang w:val="en-US"/>
        </w:rPr>
        <w:t>requirements.</w:t>
      </w:r>
    </w:p>
    <w:p w14:paraId="031B605F" w14:textId="1283487F" w:rsidR="00BA17DA" w:rsidRPr="00BF15C6" w:rsidRDefault="00DB0757" w:rsidP="00DB0757">
      <w:pPr>
        <w:pStyle w:val="ListParagraph"/>
        <w:numPr>
          <w:ilvl w:val="0"/>
          <w:numId w:val="17"/>
        </w:numPr>
        <w:jc w:val="both"/>
        <w:rPr>
          <w:sz w:val="32"/>
          <w:szCs w:val="32"/>
          <w:lang w:val="en-US"/>
        </w:rPr>
      </w:pPr>
      <w:r w:rsidRPr="00BF15C6">
        <w:rPr>
          <w:sz w:val="32"/>
          <w:szCs w:val="32"/>
          <w:lang w:val="en-US"/>
        </w:rPr>
        <w:lastRenderedPageBreak/>
        <w:t>Each of these steps is important to create a working and reliable program. Let me know if you want a real-life example too!</w:t>
      </w:r>
    </w:p>
    <w:p w14:paraId="41254159" w14:textId="11BED845" w:rsidR="00E566A7" w:rsidRDefault="00540DDD" w:rsidP="000E6192">
      <w:pPr>
        <w:jc w:val="both"/>
        <w:rPr>
          <w:sz w:val="36"/>
          <w:szCs w:val="36"/>
          <w:lang w:val="en-US"/>
        </w:rPr>
      </w:pPr>
      <w:r>
        <w:rPr>
          <w:sz w:val="36"/>
          <w:szCs w:val="36"/>
          <w:lang w:val="en-US"/>
        </w:rPr>
        <w:t>Q-3</w:t>
      </w:r>
      <w:r w:rsidR="00D42DF1">
        <w:rPr>
          <w:sz w:val="36"/>
          <w:szCs w:val="36"/>
          <w:lang w:val="en-US"/>
        </w:rPr>
        <w:t xml:space="preserve"> Types of Programming language </w:t>
      </w:r>
      <w:r w:rsidR="00252189">
        <w:rPr>
          <w:sz w:val="36"/>
          <w:szCs w:val="36"/>
          <w:lang w:val="en-US"/>
        </w:rPr>
        <w:t xml:space="preserve">and &amp; What are the main </w:t>
      </w:r>
      <w:r w:rsidR="00873038">
        <w:rPr>
          <w:sz w:val="36"/>
          <w:szCs w:val="36"/>
          <w:lang w:val="en-US"/>
        </w:rPr>
        <w:t>d</w:t>
      </w:r>
      <w:r w:rsidR="00252189">
        <w:rPr>
          <w:sz w:val="36"/>
          <w:szCs w:val="36"/>
          <w:lang w:val="en-US"/>
        </w:rPr>
        <w:t>ifference</w:t>
      </w:r>
      <w:r w:rsidR="00873038">
        <w:rPr>
          <w:sz w:val="36"/>
          <w:szCs w:val="36"/>
          <w:lang w:val="en-US"/>
        </w:rPr>
        <w:t xml:space="preserve"> between high-le</w:t>
      </w:r>
      <w:r w:rsidR="00960A53">
        <w:rPr>
          <w:sz w:val="36"/>
          <w:szCs w:val="36"/>
          <w:lang w:val="en-US"/>
        </w:rPr>
        <w:t>vel and low-level programming language</w:t>
      </w:r>
      <w:r w:rsidR="00E566A7">
        <w:rPr>
          <w:sz w:val="36"/>
          <w:szCs w:val="36"/>
          <w:lang w:val="en-US"/>
        </w:rPr>
        <w:t>?</w:t>
      </w:r>
    </w:p>
    <w:p w14:paraId="5AB35B83" w14:textId="37C572DA" w:rsidR="00E566A7" w:rsidRDefault="00B67478" w:rsidP="00E566A7">
      <w:pPr>
        <w:pStyle w:val="ListParagraph"/>
        <w:numPr>
          <w:ilvl w:val="0"/>
          <w:numId w:val="18"/>
        </w:numPr>
        <w:jc w:val="both"/>
        <w:rPr>
          <w:sz w:val="36"/>
          <w:szCs w:val="36"/>
          <w:lang w:val="en-US"/>
        </w:rPr>
      </w:pPr>
      <w:r>
        <w:rPr>
          <w:sz w:val="36"/>
          <w:szCs w:val="36"/>
          <w:lang w:val="en-US"/>
        </w:rPr>
        <w:t xml:space="preserve">Types of programming language </w:t>
      </w:r>
    </w:p>
    <w:p w14:paraId="69973099" w14:textId="2A6CC4FC" w:rsidR="00A6115B" w:rsidRDefault="00754E8F" w:rsidP="00A6115B">
      <w:pPr>
        <w:pStyle w:val="ListParagraph"/>
        <w:numPr>
          <w:ilvl w:val="0"/>
          <w:numId w:val="19"/>
        </w:numPr>
        <w:jc w:val="both"/>
        <w:rPr>
          <w:sz w:val="36"/>
          <w:szCs w:val="36"/>
          <w:lang w:val="en-US"/>
        </w:rPr>
      </w:pPr>
      <w:r>
        <w:rPr>
          <w:sz w:val="36"/>
          <w:szCs w:val="36"/>
          <w:lang w:val="en-US"/>
        </w:rPr>
        <w:t>Procedural Pro</w:t>
      </w:r>
      <w:r w:rsidR="00A6115B">
        <w:rPr>
          <w:sz w:val="36"/>
          <w:szCs w:val="36"/>
          <w:lang w:val="en-US"/>
        </w:rPr>
        <w:t>gramming (C language)</w:t>
      </w:r>
    </w:p>
    <w:p w14:paraId="579EB7DE" w14:textId="3015F508" w:rsidR="00A6115B" w:rsidRDefault="00A6115B" w:rsidP="00A6115B">
      <w:pPr>
        <w:pStyle w:val="ListParagraph"/>
        <w:numPr>
          <w:ilvl w:val="0"/>
          <w:numId w:val="19"/>
        </w:numPr>
        <w:jc w:val="both"/>
        <w:rPr>
          <w:sz w:val="36"/>
          <w:szCs w:val="36"/>
          <w:lang w:val="en-US"/>
        </w:rPr>
      </w:pPr>
      <w:r>
        <w:rPr>
          <w:sz w:val="36"/>
          <w:szCs w:val="36"/>
          <w:lang w:val="en-US"/>
        </w:rPr>
        <w:t>Object Oriented Programming (</w:t>
      </w:r>
      <w:r w:rsidR="000F13CB">
        <w:rPr>
          <w:sz w:val="36"/>
          <w:szCs w:val="36"/>
          <w:lang w:val="en-US"/>
        </w:rPr>
        <w:t>C++)</w:t>
      </w:r>
    </w:p>
    <w:p w14:paraId="5212C42C" w14:textId="77777777" w:rsidR="00CD5FA7" w:rsidRDefault="000F13CB" w:rsidP="00A6115B">
      <w:pPr>
        <w:pStyle w:val="ListParagraph"/>
        <w:numPr>
          <w:ilvl w:val="0"/>
          <w:numId w:val="19"/>
        </w:numPr>
        <w:jc w:val="both"/>
        <w:rPr>
          <w:sz w:val="36"/>
          <w:szCs w:val="36"/>
          <w:lang w:val="en-US"/>
        </w:rPr>
      </w:pPr>
      <w:r>
        <w:rPr>
          <w:sz w:val="36"/>
          <w:szCs w:val="36"/>
          <w:lang w:val="en-US"/>
        </w:rPr>
        <w:t>Logical</w:t>
      </w:r>
      <w:r w:rsidR="00581A6D">
        <w:rPr>
          <w:sz w:val="36"/>
          <w:szCs w:val="36"/>
          <w:lang w:val="en-US"/>
        </w:rPr>
        <w:t xml:space="preserve"> Programming (Pro Log)</w:t>
      </w:r>
    </w:p>
    <w:p w14:paraId="45D41973" w14:textId="4D624C48" w:rsidR="000F13CB" w:rsidRDefault="00CD5FA7" w:rsidP="00A6115B">
      <w:pPr>
        <w:pStyle w:val="ListParagraph"/>
        <w:numPr>
          <w:ilvl w:val="0"/>
          <w:numId w:val="19"/>
        </w:numPr>
        <w:jc w:val="both"/>
        <w:rPr>
          <w:sz w:val="36"/>
          <w:szCs w:val="36"/>
          <w:lang w:val="en-US"/>
        </w:rPr>
      </w:pPr>
      <w:r>
        <w:rPr>
          <w:sz w:val="36"/>
          <w:szCs w:val="36"/>
          <w:lang w:val="en-US"/>
        </w:rPr>
        <w:t>Functional Programming (Python)</w:t>
      </w:r>
      <w:r w:rsidR="00581A6D">
        <w:rPr>
          <w:sz w:val="36"/>
          <w:szCs w:val="36"/>
          <w:lang w:val="en-US"/>
        </w:rPr>
        <w:t xml:space="preserve"> </w:t>
      </w:r>
    </w:p>
    <w:p w14:paraId="11FA802C" w14:textId="371548DE" w:rsidR="003643F5" w:rsidRDefault="003643F5" w:rsidP="00FF312C">
      <w:pPr>
        <w:pStyle w:val="ListParagraph"/>
        <w:numPr>
          <w:ilvl w:val="0"/>
          <w:numId w:val="18"/>
        </w:numPr>
        <w:jc w:val="both"/>
        <w:rPr>
          <w:sz w:val="36"/>
          <w:szCs w:val="36"/>
          <w:lang w:val="en-US"/>
        </w:rPr>
      </w:pPr>
      <w:r w:rsidRPr="00CB2418">
        <w:rPr>
          <w:sz w:val="36"/>
          <w:szCs w:val="36"/>
          <w:lang w:val="en-US"/>
        </w:rPr>
        <w:t>Difference Between High-Level &amp; Low-Level</w:t>
      </w:r>
    </w:p>
    <w:tbl>
      <w:tblPr>
        <w:tblStyle w:val="TableGrid"/>
        <w:tblW w:w="9325" w:type="dxa"/>
        <w:tblInd w:w="356" w:type="dxa"/>
        <w:tblLook w:val="04A0" w:firstRow="1" w:lastRow="0" w:firstColumn="1" w:lastColumn="0" w:noHBand="0" w:noVBand="1"/>
      </w:tblPr>
      <w:tblGrid>
        <w:gridCol w:w="3126"/>
        <w:gridCol w:w="3073"/>
        <w:gridCol w:w="3126"/>
      </w:tblGrid>
      <w:tr w:rsidR="005440D1" w14:paraId="0519997C" w14:textId="77777777" w:rsidTr="007A632D">
        <w:trPr>
          <w:trHeight w:val="761"/>
        </w:trPr>
        <w:tc>
          <w:tcPr>
            <w:tcW w:w="3126" w:type="dxa"/>
          </w:tcPr>
          <w:p w14:paraId="671B90C2" w14:textId="2377C1F2" w:rsidR="003E69C4" w:rsidRDefault="003E69C4" w:rsidP="003E69C4">
            <w:pPr>
              <w:pStyle w:val="ListParagraph"/>
              <w:ind w:left="0"/>
              <w:jc w:val="both"/>
              <w:rPr>
                <w:sz w:val="36"/>
                <w:szCs w:val="36"/>
                <w:lang w:val="en-US"/>
              </w:rPr>
            </w:pPr>
            <w:r>
              <w:rPr>
                <w:sz w:val="36"/>
                <w:szCs w:val="36"/>
                <w:lang w:val="en-US"/>
              </w:rPr>
              <w:t>F</w:t>
            </w:r>
            <w:r w:rsidR="002759A7">
              <w:rPr>
                <w:sz w:val="36"/>
                <w:szCs w:val="36"/>
                <w:lang w:val="en-US"/>
              </w:rPr>
              <w:t>eature</w:t>
            </w:r>
          </w:p>
        </w:tc>
        <w:tc>
          <w:tcPr>
            <w:tcW w:w="3073" w:type="dxa"/>
          </w:tcPr>
          <w:p w14:paraId="278D4F80" w14:textId="0F2E934A" w:rsidR="003E69C4" w:rsidRDefault="002759A7" w:rsidP="003E69C4">
            <w:pPr>
              <w:pStyle w:val="ListParagraph"/>
              <w:ind w:left="0"/>
              <w:jc w:val="both"/>
              <w:rPr>
                <w:sz w:val="36"/>
                <w:szCs w:val="36"/>
                <w:lang w:val="en-US"/>
              </w:rPr>
            </w:pPr>
            <w:r>
              <w:rPr>
                <w:sz w:val="36"/>
                <w:szCs w:val="36"/>
                <w:lang w:val="en-US"/>
              </w:rPr>
              <w:t>High-level Language</w:t>
            </w:r>
          </w:p>
        </w:tc>
        <w:tc>
          <w:tcPr>
            <w:tcW w:w="3126" w:type="dxa"/>
          </w:tcPr>
          <w:p w14:paraId="732F9FFD" w14:textId="6F53C010" w:rsidR="003E69C4" w:rsidRDefault="002759A7" w:rsidP="003E69C4">
            <w:pPr>
              <w:pStyle w:val="ListParagraph"/>
              <w:ind w:left="0"/>
              <w:jc w:val="both"/>
              <w:rPr>
                <w:sz w:val="36"/>
                <w:szCs w:val="36"/>
                <w:lang w:val="en-US"/>
              </w:rPr>
            </w:pPr>
            <w:r>
              <w:rPr>
                <w:sz w:val="36"/>
                <w:szCs w:val="36"/>
                <w:lang w:val="en-US"/>
              </w:rPr>
              <w:t>Low-level</w:t>
            </w:r>
            <w:r w:rsidR="003C4009">
              <w:rPr>
                <w:sz w:val="36"/>
                <w:szCs w:val="36"/>
                <w:lang w:val="en-US"/>
              </w:rPr>
              <w:t xml:space="preserve"> Language</w:t>
            </w:r>
          </w:p>
        </w:tc>
      </w:tr>
      <w:tr w:rsidR="005440D1" w14:paraId="43C133E6" w14:textId="77777777" w:rsidTr="007A632D">
        <w:trPr>
          <w:trHeight w:val="1147"/>
        </w:trPr>
        <w:tc>
          <w:tcPr>
            <w:tcW w:w="3126" w:type="dxa"/>
          </w:tcPr>
          <w:p w14:paraId="4221E52A" w14:textId="3391798E" w:rsidR="003E69C4" w:rsidRDefault="003C4009" w:rsidP="003E69C4">
            <w:pPr>
              <w:pStyle w:val="ListParagraph"/>
              <w:ind w:left="0"/>
              <w:jc w:val="both"/>
              <w:rPr>
                <w:sz w:val="36"/>
                <w:szCs w:val="36"/>
                <w:lang w:val="en-US"/>
              </w:rPr>
            </w:pPr>
            <w:r>
              <w:rPr>
                <w:sz w:val="36"/>
                <w:szCs w:val="36"/>
                <w:lang w:val="en-US"/>
              </w:rPr>
              <w:t>Definition</w:t>
            </w:r>
          </w:p>
        </w:tc>
        <w:tc>
          <w:tcPr>
            <w:tcW w:w="3073" w:type="dxa"/>
          </w:tcPr>
          <w:p w14:paraId="29616229" w14:textId="122C9931" w:rsidR="003E69C4" w:rsidRDefault="009D2EF2" w:rsidP="003E69C4">
            <w:pPr>
              <w:pStyle w:val="ListParagraph"/>
              <w:ind w:left="0"/>
              <w:jc w:val="both"/>
              <w:rPr>
                <w:sz w:val="36"/>
                <w:szCs w:val="36"/>
                <w:lang w:val="en-US"/>
              </w:rPr>
            </w:pPr>
            <w:r>
              <w:rPr>
                <w:sz w:val="36"/>
                <w:szCs w:val="36"/>
                <w:lang w:val="en-US"/>
              </w:rPr>
              <w:t>Closer to</w:t>
            </w:r>
            <w:r w:rsidR="003C3EDA">
              <w:rPr>
                <w:sz w:val="36"/>
                <w:szCs w:val="36"/>
                <w:lang w:val="en-US"/>
              </w:rPr>
              <w:t xml:space="preserve"> human </w:t>
            </w:r>
            <w:r w:rsidR="00EC140F">
              <w:rPr>
                <w:sz w:val="36"/>
                <w:szCs w:val="36"/>
                <w:lang w:val="en-US"/>
              </w:rPr>
              <w:t xml:space="preserve">language, easier to </w:t>
            </w:r>
            <w:r w:rsidR="007D20AC">
              <w:rPr>
                <w:sz w:val="36"/>
                <w:szCs w:val="36"/>
                <w:lang w:val="en-US"/>
              </w:rPr>
              <w:t>read and write</w:t>
            </w:r>
          </w:p>
        </w:tc>
        <w:tc>
          <w:tcPr>
            <w:tcW w:w="3126" w:type="dxa"/>
          </w:tcPr>
          <w:p w14:paraId="371F3FC4" w14:textId="77777777" w:rsidR="003E69C4" w:rsidRDefault="00D94FD0" w:rsidP="003E69C4">
            <w:pPr>
              <w:pStyle w:val="ListParagraph"/>
              <w:ind w:left="0"/>
              <w:jc w:val="both"/>
              <w:rPr>
                <w:sz w:val="36"/>
                <w:szCs w:val="36"/>
                <w:lang w:val="en-US"/>
              </w:rPr>
            </w:pPr>
            <w:r>
              <w:rPr>
                <w:sz w:val="36"/>
                <w:szCs w:val="36"/>
                <w:lang w:val="en-US"/>
              </w:rPr>
              <w:t>Close to machine</w:t>
            </w:r>
          </w:p>
          <w:p w14:paraId="17FF99EF" w14:textId="2F366BC9" w:rsidR="00D94FD0" w:rsidRDefault="00D94FD0" w:rsidP="003E69C4">
            <w:pPr>
              <w:pStyle w:val="ListParagraph"/>
              <w:ind w:left="0"/>
              <w:jc w:val="both"/>
              <w:rPr>
                <w:sz w:val="36"/>
                <w:szCs w:val="36"/>
                <w:lang w:val="en-US"/>
              </w:rPr>
            </w:pPr>
            <w:r>
              <w:rPr>
                <w:sz w:val="36"/>
                <w:szCs w:val="36"/>
                <w:lang w:val="en-US"/>
              </w:rPr>
              <w:t>lan</w:t>
            </w:r>
            <w:r w:rsidR="00644E30">
              <w:rPr>
                <w:sz w:val="36"/>
                <w:szCs w:val="36"/>
                <w:lang w:val="en-US"/>
              </w:rPr>
              <w:t xml:space="preserve">guage harder to understand </w:t>
            </w:r>
          </w:p>
        </w:tc>
      </w:tr>
      <w:tr w:rsidR="005440D1" w14:paraId="5B52998E" w14:textId="77777777" w:rsidTr="007A632D">
        <w:trPr>
          <w:trHeight w:val="1136"/>
        </w:trPr>
        <w:tc>
          <w:tcPr>
            <w:tcW w:w="3126" w:type="dxa"/>
          </w:tcPr>
          <w:p w14:paraId="65F0E2BB" w14:textId="2852A2A1" w:rsidR="003E69C4" w:rsidRDefault="001476AE" w:rsidP="003E69C4">
            <w:pPr>
              <w:pStyle w:val="ListParagraph"/>
              <w:ind w:left="0"/>
              <w:jc w:val="both"/>
              <w:rPr>
                <w:sz w:val="36"/>
                <w:szCs w:val="36"/>
                <w:lang w:val="en-US"/>
              </w:rPr>
            </w:pPr>
            <w:r>
              <w:rPr>
                <w:sz w:val="36"/>
                <w:szCs w:val="36"/>
                <w:lang w:val="en-US"/>
              </w:rPr>
              <w:t>Examples</w:t>
            </w:r>
          </w:p>
        </w:tc>
        <w:tc>
          <w:tcPr>
            <w:tcW w:w="3073" w:type="dxa"/>
          </w:tcPr>
          <w:p w14:paraId="65371A84" w14:textId="7B291A0F" w:rsidR="003E69C4" w:rsidRDefault="001476AE" w:rsidP="003E69C4">
            <w:pPr>
              <w:pStyle w:val="ListParagraph"/>
              <w:ind w:left="0"/>
              <w:jc w:val="both"/>
              <w:rPr>
                <w:sz w:val="36"/>
                <w:szCs w:val="36"/>
                <w:lang w:val="en-US"/>
              </w:rPr>
            </w:pPr>
            <w:r>
              <w:rPr>
                <w:sz w:val="36"/>
                <w:szCs w:val="36"/>
                <w:lang w:val="en-US"/>
              </w:rPr>
              <w:t>Python,</w:t>
            </w:r>
            <w:r w:rsidR="002A6135">
              <w:rPr>
                <w:sz w:val="36"/>
                <w:szCs w:val="36"/>
                <w:lang w:val="en-US"/>
              </w:rPr>
              <w:t xml:space="preserve"> </w:t>
            </w:r>
            <w:r>
              <w:rPr>
                <w:sz w:val="36"/>
                <w:szCs w:val="36"/>
                <w:lang w:val="en-US"/>
              </w:rPr>
              <w:t>Java, C++</w:t>
            </w:r>
            <w:r w:rsidR="00272B08">
              <w:rPr>
                <w:sz w:val="36"/>
                <w:szCs w:val="36"/>
                <w:lang w:val="en-US"/>
              </w:rPr>
              <w:t xml:space="preserve">, JavaScript </w:t>
            </w:r>
            <w:r>
              <w:rPr>
                <w:sz w:val="36"/>
                <w:szCs w:val="36"/>
                <w:lang w:val="en-US"/>
              </w:rPr>
              <w:t xml:space="preserve"> </w:t>
            </w:r>
          </w:p>
        </w:tc>
        <w:tc>
          <w:tcPr>
            <w:tcW w:w="3126" w:type="dxa"/>
          </w:tcPr>
          <w:p w14:paraId="0E011A17" w14:textId="72A28660" w:rsidR="003E69C4" w:rsidRDefault="00260F0A" w:rsidP="003E69C4">
            <w:pPr>
              <w:pStyle w:val="ListParagraph"/>
              <w:ind w:left="0"/>
              <w:jc w:val="both"/>
              <w:rPr>
                <w:sz w:val="36"/>
                <w:szCs w:val="36"/>
                <w:lang w:val="en-US"/>
              </w:rPr>
            </w:pPr>
            <w:r>
              <w:rPr>
                <w:sz w:val="36"/>
                <w:szCs w:val="36"/>
                <w:lang w:val="en-US"/>
              </w:rPr>
              <w:t>Assembly Machine Language</w:t>
            </w:r>
          </w:p>
        </w:tc>
      </w:tr>
      <w:tr w:rsidR="005440D1" w14:paraId="5F6C5014" w14:textId="77777777" w:rsidTr="007A632D">
        <w:trPr>
          <w:trHeight w:val="771"/>
        </w:trPr>
        <w:tc>
          <w:tcPr>
            <w:tcW w:w="3126" w:type="dxa"/>
          </w:tcPr>
          <w:p w14:paraId="0AD9B514" w14:textId="6836B058" w:rsidR="003E69C4" w:rsidRDefault="00CC460A" w:rsidP="003E69C4">
            <w:pPr>
              <w:pStyle w:val="ListParagraph"/>
              <w:ind w:left="0"/>
              <w:jc w:val="both"/>
              <w:rPr>
                <w:sz w:val="36"/>
                <w:szCs w:val="36"/>
                <w:lang w:val="en-US"/>
              </w:rPr>
            </w:pPr>
            <w:r>
              <w:rPr>
                <w:sz w:val="36"/>
                <w:szCs w:val="36"/>
                <w:lang w:val="en-US"/>
              </w:rPr>
              <w:t xml:space="preserve">Ease of Use </w:t>
            </w:r>
          </w:p>
        </w:tc>
        <w:tc>
          <w:tcPr>
            <w:tcW w:w="3073" w:type="dxa"/>
          </w:tcPr>
          <w:p w14:paraId="5D048799" w14:textId="7EF3C8AA" w:rsidR="003E69C4" w:rsidRDefault="00CC460A" w:rsidP="003E69C4">
            <w:pPr>
              <w:pStyle w:val="ListParagraph"/>
              <w:ind w:left="0"/>
              <w:jc w:val="both"/>
              <w:rPr>
                <w:sz w:val="36"/>
                <w:szCs w:val="36"/>
                <w:lang w:val="en-US"/>
              </w:rPr>
            </w:pPr>
            <w:r>
              <w:rPr>
                <w:sz w:val="36"/>
                <w:szCs w:val="36"/>
                <w:lang w:val="en-US"/>
              </w:rPr>
              <w:t xml:space="preserve">Easy to learn and </w:t>
            </w:r>
            <w:r w:rsidR="00A5040B">
              <w:rPr>
                <w:sz w:val="36"/>
                <w:szCs w:val="36"/>
                <w:lang w:val="en-US"/>
              </w:rPr>
              <w:t>use</w:t>
            </w:r>
          </w:p>
        </w:tc>
        <w:tc>
          <w:tcPr>
            <w:tcW w:w="3126" w:type="dxa"/>
          </w:tcPr>
          <w:p w14:paraId="11D2CF6D" w14:textId="4B5F7A66" w:rsidR="003E69C4" w:rsidRDefault="00A5040B" w:rsidP="003E69C4">
            <w:pPr>
              <w:pStyle w:val="ListParagraph"/>
              <w:ind w:left="0"/>
              <w:jc w:val="both"/>
              <w:rPr>
                <w:sz w:val="36"/>
                <w:szCs w:val="36"/>
                <w:lang w:val="en-US"/>
              </w:rPr>
            </w:pPr>
            <w:r>
              <w:rPr>
                <w:sz w:val="36"/>
                <w:szCs w:val="36"/>
                <w:lang w:val="en-US"/>
              </w:rPr>
              <w:t>Difficult to l</w:t>
            </w:r>
            <w:r w:rsidR="00616E90">
              <w:rPr>
                <w:sz w:val="36"/>
                <w:szCs w:val="36"/>
                <w:lang w:val="en-US"/>
              </w:rPr>
              <w:t>earn and use</w:t>
            </w:r>
          </w:p>
        </w:tc>
      </w:tr>
      <w:tr w:rsidR="005440D1" w14:paraId="517D9EBB" w14:textId="77777777" w:rsidTr="007A632D">
        <w:trPr>
          <w:trHeight w:val="1136"/>
        </w:trPr>
        <w:tc>
          <w:tcPr>
            <w:tcW w:w="3126" w:type="dxa"/>
          </w:tcPr>
          <w:p w14:paraId="5948F40B" w14:textId="0170C60C" w:rsidR="003E69C4" w:rsidRDefault="00616E90" w:rsidP="003E69C4">
            <w:pPr>
              <w:pStyle w:val="ListParagraph"/>
              <w:ind w:left="0"/>
              <w:jc w:val="both"/>
              <w:rPr>
                <w:sz w:val="36"/>
                <w:szCs w:val="36"/>
                <w:lang w:val="en-US"/>
              </w:rPr>
            </w:pPr>
            <w:r>
              <w:rPr>
                <w:sz w:val="36"/>
                <w:szCs w:val="36"/>
                <w:lang w:val="en-US"/>
              </w:rPr>
              <w:t>Abstrac</w:t>
            </w:r>
            <w:r w:rsidR="008B43D7">
              <w:rPr>
                <w:sz w:val="36"/>
                <w:szCs w:val="36"/>
                <w:lang w:val="en-US"/>
              </w:rPr>
              <w:t>tion</w:t>
            </w:r>
          </w:p>
        </w:tc>
        <w:tc>
          <w:tcPr>
            <w:tcW w:w="3073" w:type="dxa"/>
          </w:tcPr>
          <w:p w14:paraId="5EC72F99" w14:textId="1076177E" w:rsidR="007A632D" w:rsidRDefault="008B43D7" w:rsidP="003E69C4">
            <w:pPr>
              <w:pStyle w:val="ListParagraph"/>
              <w:ind w:left="0"/>
              <w:jc w:val="both"/>
              <w:rPr>
                <w:sz w:val="36"/>
                <w:szCs w:val="36"/>
                <w:lang w:val="en-US"/>
              </w:rPr>
            </w:pPr>
            <w:r>
              <w:rPr>
                <w:sz w:val="36"/>
                <w:szCs w:val="36"/>
                <w:lang w:val="en-US"/>
              </w:rPr>
              <w:t>High</w:t>
            </w:r>
            <w:r w:rsidR="00EB3780">
              <w:rPr>
                <w:sz w:val="36"/>
                <w:szCs w:val="36"/>
                <w:lang w:val="en-US"/>
              </w:rPr>
              <w:t xml:space="preserve"> </w:t>
            </w:r>
            <w:r>
              <w:rPr>
                <w:sz w:val="36"/>
                <w:szCs w:val="36"/>
                <w:lang w:val="en-US"/>
              </w:rPr>
              <w:t xml:space="preserve">(hides </w:t>
            </w:r>
            <w:r w:rsidR="00EB3780">
              <w:rPr>
                <w:sz w:val="36"/>
                <w:szCs w:val="36"/>
                <w:lang w:val="en-US"/>
              </w:rPr>
              <w:t xml:space="preserve">  </w:t>
            </w:r>
            <w:r>
              <w:rPr>
                <w:sz w:val="36"/>
                <w:szCs w:val="36"/>
                <w:lang w:val="en-US"/>
              </w:rPr>
              <w:t>hardware detail)</w:t>
            </w:r>
          </w:p>
        </w:tc>
        <w:tc>
          <w:tcPr>
            <w:tcW w:w="3126" w:type="dxa"/>
          </w:tcPr>
          <w:p w14:paraId="1A79E61D" w14:textId="3954014B" w:rsidR="003E69C4" w:rsidRDefault="00A72533" w:rsidP="003E69C4">
            <w:pPr>
              <w:pStyle w:val="ListParagraph"/>
              <w:ind w:left="0"/>
              <w:jc w:val="both"/>
              <w:rPr>
                <w:sz w:val="36"/>
                <w:szCs w:val="36"/>
                <w:lang w:val="en-US"/>
              </w:rPr>
            </w:pPr>
            <w:r>
              <w:rPr>
                <w:sz w:val="36"/>
                <w:szCs w:val="36"/>
                <w:lang w:val="en-US"/>
              </w:rPr>
              <w:t>Low (deals directly with hardware</w:t>
            </w:r>
          </w:p>
        </w:tc>
      </w:tr>
      <w:tr w:rsidR="005440D1" w14:paraId="5C4B4064" w14:textId="77777777" w:rsidTr="007A632D">
        <w:trPr>
          <w:trHeight w:val="385"/>
        </w:trPr>
        <w:tc>
          <w:tcPr>
            <w:tcW w:w="3126" w:type="dxa"/>
          </w:tcPr>
          <w:p w14:paraId="5B3F4E9D" w14:textId="6FBAAFD1" w:rsidR="003E69C4" w:rsidRDefault="00914261" w:rsidP="003E69C4">
            <w:pPr>
              <w:pStyle w:val="ListParagraph"/>
              <w:ind w:left="0"/>
              <w:jc w:val="both"/>
              <w:rPr>
                <w:sz w:val="36"/>
                <w:szCs w:val="36"/>
                <w:lang w:val="en-US"/>
              </w:rPr>
            </w:pPr>
            <w:r>
              <w:rPr>
                <w:sz w:val="36"/>
                <w:szCs w:val="36"/>
                <w:lang w:val="en-US"/>
              </w:rPr>
              <w:t>Portability</w:t>
            </w:r>
          </w:p>
        </w:tc>
        <w:tc>
          <w:tcPr>
            <w:tcW w:w="3073" w:type="dxa"/>
          </w:tcPr>
          <w:p w14:paraId="26B7BF58" w14:textId="3F36563D" w:rsidR="003E69C4" w:rsidRDefault="00914261" w:rsidP="003E69C4">
            <w:pPr>
              <w:pStyle w:val="ListParagraph"/>
              <w:ind w:left="0"/>
              <w:jc w:val="both"/>
              <w:rPr>
                <w:sz w:val="36"/>
                <w:szCs w:val="36"/>
                <w:lang w:val="en-US"/>
              </w:rPr>
            </w:pPr>
            <w:r>
              <w:rPr>
                <w:sz w:val="36"/>
                <w:szCs w:val="36"/>
                <w:lang w:val="en-US"/>
              </w:rPr>
              <w:t xml:space="preserve">Portable </w:t>
            </w:r>
            <w:r w:rsidR="00DC6414">
              <w:rPr>
                <w:sz w:val="36"/>
                <w:szCs w:val="36"/>
                <w:lang w:val="en-US"/>
              </w:rPr>
              <w:t>across systems (can run</w:t>
            </w:r>
            <w:r w:rsidR="00FB2188">
              <w:rPr>
                <w:sz w:val="36"/>
                <w:szCs w:val="36"/>
                <w:lang w:val="en-US"/>
              </w:rPr>
              <w:t xml:space="preserve"> on different types of computer</w:t>
            </w:r>
            <w:r w:rsidR="009222F8">
              <w:rPr>
                <w:sz w:val="36"/>
                <w:szCs w:val="36"/>
                <w:lang w:val="en-US"/>
              </w:rPr>
              <w:t>s)</w:t>
            </w:r>
          </w:p>
        </w:tc>
        <w:tc>
          <w:tcPr>
            <w:tcW w:w="3126" w:type="dxa"/>
          </w:tcPr>
          <w:p w14:paraId="7234526E" w14:textId="5329FBC2" w:rsidR="003E69C4" w:rsidRDefault="009222F8" w:rsidP="003E69C4">
            <w:pPr>
              <w:pStyle w:val="ListParagraph"/>
              <w:ind w:left="0"/>
              <w:jc w:val="both"/>
              <w:rPr>
                <w:sz w:val="36"/>
                <w:szCs w:val="36"/>
                <w:lang w:val="en-US"/>
              </w:rPr>
            </w:pPr>
            <w:r>
              <w:rPr>
                <w:sz w:val="36"/>
                <w:szCs w:val="36"/>
                <w:lang w:val="en-US"/>
              </w:rPr>
              <w:t>Not</w:t>
            </w:r>
            <w:r w:rsidR="0068054C">
              <w:rPr>
                <w:sz w:val="36"/>
                <w:szCs w:val="36"/>
                <w:lang w:val="en-US"/>
              </w:rPr>
              <w:t xml:space="preserve"> </w:t>
            </w:r>
            <w:r>
              <w:rPr>
                <w:sz w:val="36"/>
                <w:szCs w:val="36"/>
                <w:lang w:val="en-US"/>
              </w:rPr>
              <w:t>portable (hardware</w:t>
            </w:r>
            <w:r w:rsidR="0068054C">
              <w:rPr>
                <w:sz w:val="36"/>
                <w:szCs w:val="36"/>
                <w:lang w:val="en-US"/>
              </w:rPr>
              <w:t xml:space="preserve"> specific)</w:t>
            </w:r>
          </w:p>
        </w:tc>
      </w:tr>
      <w:tr w:rsidR="005440D1" w14:paraId="157B55FC" w14:textId="77777777" w:rsidTr="007A632D">
        <w:trPr>
          <w:trHeight w:val="375"/>
        </w:trPr>
        <w:tc>
          <w:tcPr>
            <w:tcW w:w="3126" w:type="dxa"/>
          </w:tcPr>
          <w:p w14:paraId="4DF23509" w14:textId="745B7948" w:rsidR="003E69C4" w:rsidRDefault="005B247C" w:rsidP="003E69C4">
            <w:pPr>
              <w:pStyle w:val="ListParagraph"/>
              <w:ind w:left="0"/>
              <w:jc w:val="both"/>
              <w:rPr>
                <w:sz w:val="36"/>
                <w:szCs w:val="36"/>
                <w:lang w:val="en-US"/>
              </w:rPr>
            </w:pPr>
            <w:r>
              <w:rPr>
                <w:sz w:val="36"/>
                <w:szCs w:val="36"/>
                <w:lang w:val="en-US"/>
              </w:rPr>
              <w:lastRenderedPageBreak/>
              <w:t>Control</w:t>
            </w:r>
            <w:r w:rsidR="00DE602D">
              <w:rPr>
                <w:sz w:val="36"/>
                <w:szCs w:val="36"/>
                <w:lang w:val="en-US"/>
              </w:rPr>
              <w:t xml:space="preserve"> over Hardware</w:t>
            </w:r>
          </w:p>
        </w:tc>
        <w:tc>
          <w:tcPr>
            <w:tcW w:w="3073" w:type="dxa"/>
          </w:tcPr>
          <w:p w14:paraId="5FE98C02" w14:textId="2B101FC3" w:rsidR="003E69C4" w:rsidRDefault="00DE602D" w:rsidP="003E69C4">
            <w:pPr>
              <w:pStyle w:val="ListParagraph"/>
              <w:ind w:left="0"/>
              <w:jc w:val="both"/>
              <w:rPr>
                <w:sz w:val="36"/>
                <w:szCs w:val="36"/>
                <w:lang w:val="en-US"/>
              </w:rPr>
            </w:pPr>
            <w:r>
              <w:rPr>
                <w:sz w:val="36"/>
                <w:szCs w:val="36"/>
                <w:lang w:val="en-US"/>
              </w:rPr>
              <w:t>Limited</w:t>
            </w:r>
          </w:p>
        </w:tc>
        <w:tc>
          <w:tcPr>
            <w:tcW w:w="3126" w:type="dxa"/>
          </w:tcPr>
          <w:p w14:paraId="1DAD1E97" w14:textId="06AAF1A1" w:rsidR="00E93A61" w:rsidRDefault="00385B0E" w:rsidP="003E69C4">
            <w:pPr>
              <w:pStyle w:val="ListParagraph"/>
              <w:ind w:left="0"/>
              <w:jc w:val="both"/>
              <w:rPr>
                <w:sz w:val="36"/>
                <w:szCs w:val="36"/>
                <w:lang w:val="en-US"/>
              </w:rPr>
            </w:pPr>
            <w:r>
              <w:rPr>
                <w:sz w:val="36"/>
                <w:szCs w:val="36"/>
                <w:lang w:val="en-US"/>
              </w:rPr>
              <w:t>Full control over hardware and memory</w:t>
            </w:r>
          </w:p>
        </w:tc>
      </w:tr>
      <w:tr w:rsidR="005440D1" w14:paraId="395D9041" w14:textId="77777777" w:rsidTr="007A632D">
        <w:trPr>
          <w:trHeight w:val="375"/>
        </w:trPr>
        <w:tc>
          <w:tcPr>
            <w:tcW w:w="3126" w:type="dxa"/>
          </w:tcPr>
          <w:p w14:paraId="379E50D5" w14:textId="76E1B2CD" w:rsidR="003E69C4" w:rsidRDefault="00E93A61" w:rsidP="00E93A61">
            <w:pPr>
              <w:pStyle w:val="ListParagraph"/>
              <w:ind w:hanging="720"/>
              <w:jc w:val="both"/>
              <w:rPr>
                <w:sz w:val="36"/>
                <w:szCs w:val="36"/>
                <w:lang w:val="en-US"/>
              </w:rPr>
            </w:pPr>
            <w:r>
              <w:rPr>
                <w:sz w:val="36"/>
                <w:szCs w:val="36"/>
                <w:lang w:val="en-US"/>
              </w:rPr>
              <w:t>Translation</w:t>
            </w:r>
          </w:p>
        </w:tc>
        <w:tc>
          <w:tcPr>
            <w:tcW w:w="3073" w:type="dxa"/>
          </w:tcPr>
          <w:p w14:paraId="4F8FBC44" w14:textId="2DA2885B" w:rsidR="003E69C4" w:rsidRDefault="00E93A61" w:rsidP="003E69C4">
            <w:pPr>
              <w:pStyle w:val="ListParagraph"/>
              <w:ind w:left="0"/>
              <w:jc w:val="both"/>
              <w:rPr>
                <w:sz w:val="36"/>
                <w:szCs w:val="36"/>
                <w:lang w:val="en-US"/>
              </w:rPr>
            </w:pPr>
            <w:r>
              <w:rPr>
                <w:sz w:val="36"/>
                <w:szCs w:val="36"/>
                <w:lang w:val="en-US"/>
              </w:rPr>
              <w:t>Needs compiler or interprete</w:t>
            </w:r>
            <w:r w:rsidR="00CB6FA4">
              <w:rPr>
                <w:sz w:val="36"/>
                <w:szCs w:val="36"/>
                <w:lang w:val="en-US"/>
              </w:rPr>
              <w:t>r</w:t>
            </w:r>
          </w:p>
        </w:tc>
        <w:tc>
          <w:tcPr>
            <w:tcW w:w="3126" w:type="dxa"/>
          </w:tcPr>
          <w:p w14:paraId="58366214" w14:textId="53A61E01" w:rsidR="003E69C4" w:rsidRDefault="00CB6FA4" w:rsidP="003E69C4">
            <w:pPr>
              <w:pStyle w:val="ListParagraph"/>
              <w:ind w:left="0"/>
              <w:jc w:val="both"/>
              <w:rPr>
                <w:sz w:val="36"/>
                <w:szCs w:val="36"/>
                <w:lang w:val="en-US"/>
              </w:rPr>
            </w:pPr>
            <w:r>
              <w:rPr>
                <w:sz w:val="36"/>
                <w:szCs w:val="36"/>
                <w:lang w:val="en-US"/>
              </w:rPr>
              <w:t>May need assembler or no</w:t>
            </w:r>
            <w:r w:rsidR="00BD657C">
              <w:rPr>
                <w:sz w:val="36"/>
                <w:szCs w:val="36"/>
                <w:lang w:val="en-US"/>
              </w:rPr>
              <w:t>t translation (machine code</w:t>
            </w:r>
            <w:r w:rsidR="00EA4A62">
              <w:rPr>
                <w:sz w:val="36"/>
                <w:szCs w:val="36"/>
                <w:lang w:val="en-US"/>
              </w:rPr>
              <w:t>)</w:t>
            </w:r>
          </w:p>
        </w:tc>
      </w:tr>
    </w:tbl>
    <w:p w14:paraId="73507074" w14:textId="77777777" w:rsidR="003E69C4" w:rsidRPr="00CB2418" w:rsidRDefault="003E69C4" w:rsidP="003E69C4">
      <w:pPr>
        <w:pStyle w:val="ListParagraph"/>
        <w:jc w:val="both"/>
        <w:rPr>
          <w:sz w:val="36"/>
          <w:szCs w:val="36"/>
          <w:lang w:val="en-US"/>
        </w:rPr>
      </w:pPr>
    </w:p>
    <w:p w14:paraId="7D611DBD" w14:textId="77777777" w:rsidR="00E566A7" w:rsidRDefault="00E566A7" w:rsidP="000E6192">
      <w:pPr>
        <w:jc w:val="both"/>
        <w:rPr>
          <w:sz w:val="36"/>
          <w:szCs w:val="36"/>
          <w:lang w:val="en-US"/>
        </w:rPr>
      </w:pPr>
    </w:p>
    <w:p w14:paraId="7C2F1A92" w14:textId="01B0F114" w:rsidR="00657232" w:rsidRPr="007B433E" w:rsidRDefault="00252189" w:rsidP="00447466">
      <w:pPr>
        <w:jc w:val="both"/>
        <w:rPr>
          <w:sz w:val="36"/>
          <w:szCs w:val="36"/>
        </w:rPr>
      </w:pPr>
      <w:r>
        <w:rPr>
          <w:sz w:val="36"/>
          <w:szCs w:val="36"/>
          <w:lang w:val="en-US"/>
        </w:rPr>
        <w:t xml:space="preserve"> </w:t>
      </w:r>
      <w:r w:rsidR="00BB0D88">
        <w:rPr>
          <w:sz w:val="36"/>
          <w:szCs w:val="36"/>
          <w:lang w:val="en-US"/>
        </w:rPr>
        <w:t>Q</w:t>
      </w:r>
      <w:r w:rsidR="00657232">
        <w:rPr>
          <w:sz w:val="36"/>
          <w:szCs w:val="36"/>
          <w:lang w:val="en-US"/>
        </w:rPr>
        <w:t xml:space="preserve">-4 </w:t>
      </w:r>
      <w:r w:rsidR="00657232" w:rsidRPr="00657232">
        <w:rPr>
          <w:sz w:val="36"/>
          <w:szCs w:val="36"/>
        </w:rPr>
        <w:t>World Wide Web &amp; How Internet Works</w:t>
      </w:r>
      <w:r w:rsidR="00657232">
        <w:rPr>
          <w:sz w:val="36"/>
          <w:szCs w:val="36"/>
        </w:rPr>
        <w:t xml:space="preserve"> </w:t>
      </w:r>
      <w:r w:rsidR="00447466">
        <w:rPr>
          <w:sz w:val="36"/>
          <w:szCs w:val="36"/>
        </w:rPr>
        <w:t xml:space="preserve">                                                                   </w:t>
      </w:r>
    </w:p>
    <w:p w14:paraId="55406B13" w14:textId="1F54F679" w:rsidR="00FC4FFC" w:rsidRDefault="00447466" w:rsidP="000279FA">
      <w:pPr>
        <w:jc w:val="both"/>
        <w:rPr>
          <w:sz w:val="36"/>
          <w:szCs w:val="36"/>
          <w:lang w:val="en-US"/>
        </w:rPr>
      </w:pPr>
      <w:r>
        <w:rPr>
          <w:sz w:val="36"/>
          <w:szCs w:val="36"/>
          <w:lang w:val="en-US"/>
        </w:rPr>
        <w:t xml:space="preserve">                                    &amp;</w:t>
      </w:r>
    </w:p>
    <w:p w14:paraId="25872D95" w14:textId="3D5F8681" w:rsidR="00405D20" w:rsidRDefault="00405D20" w:rsidP="000279FA">
      <w:pPr>
        <w:jc w:val="both"/>
        <w:rPr>
          <w:sz w:val="36"/>
          <w:szCs w:val="36"/>
        </w:rPr>
      </w:pPr>
      <w:r w:rsidRPr="00405D20">
        <w:rPr>
          <w:sz w:val="36"/>
          <w:szCs w:val="36"/>
        </w:rPr>
        <w:t>Describe the roles of the client and server in web communication.</w:t>
      </w:r>
    </w:p>
    <w:p w14:paraId="4E42CB17" w14:textId="06626FCB" w:rsidR="00405D20" w:rsidRDefault="00A90141" w:rsidP="00405D20">
      <w:pPr>
        <w:pStyle w:val="ListParagraph"/>
        <w:numPr>
          <w:ilvl w:val="0"/>
          <w:numId w:val="18"/>
        </w:numPr>
        <w:jc w:val="both"/>
        <w:rPr>
          <w:sz w:val="36"/>
          <w:szCs w:val="36"/>
          <w:lang w:val="en-US"/>
        </w:rPr>
      </w:pPr>
      <w:r>
        <w:rPr>
          <w:sz w:val="36"/>
          <w:szCs w:val="36"/>
          <w:lang w:val="en-US"/>
        </w:rPr>
        <w:t>WWW</w:t>
      </w:r>
      <w:r w:rsidR="00A22FAD">
        <w:rPr>
          <w:sz w:val="36"/>
          <w:szCs w:val="36"/>
          <w:lang w:val="en-US"/>
        </w:rPr>
        <w:t xml:space="preserve"> </w:t>
      </w:r>
      <w:r>
        <w:rPr>
          <w:sz w:val="36"/>
          <w:szCs w:val="36"/>
          <w:lang w:val="en-US"/>
        </w:rPr>
        <w:t xml:space="preserve">(World Wide Web) Is </w:t>
      </w:r>
      <w:r w:rsidR="00727EC2">
        <w:rPr>
          <w:sz w:val="36"/>
          <w:szCs w:val="36"/>
          <w:lang w:val="en-US"/>
        </w:rPr>
        <w:t>known as web</w:t>
      </w:r>
      <w:r w:rsidR="005E4F7D">
        <w:rPr>
          <w:sz w:val="36"/>
          <w:szCs w:val="36"/>
          <w:lang w:val="en-US"/>
        </w:rPr>
        <w:t xml:space="preserve"> is a collection of website or web pages </w:t>
      </w:r>
      <w:r w:rsidR="00A22FAD">
        <w:rPr>
          <w:sz w:val="36"/>
          <w:szCs w:val="36"/>
          <w:lang w:val="en-US"/>
        </w:rPr>
        <w:t>connected in to web server</w:t>
      </w:r>
    </w:p>
    <w:p w14:paraId="673F6715" w14:textId="3CC3B317" w:rsidR="00A22FAD" w:rsidRDefault="00542040" w:rsidP="00405D20">
      <w:pPr>
        <w:pStyle w:val="ListParagraph"/>
        <w:numPr>
          <w:ilvl w:val="0"/>
          <w:numId w:val="18"/>
        </w:numPr>
        <w:jc w:val="both"/>
        <w:rPr>
          <w:sz w:val="36"/>
          <w:szCs w:val="36"/>
          <w:lang w:val="en-US"/>
        </w:rPr>
      </w:pPr>
      <w:r>
        <w:rPr>
          <w:sz w:val="36"/>
          <w:szCs w:val="36"/>
          <w:lang w:val="en-US"/>
        </w:rPr>
        <w:t xml:space="preserve">Connected to local computer through </w:t>
      </w:r>
      <w:r w:rsidR="00073D67">
        <w:rPr>
          <w:sz w:val="36"/>
          <w:szCs w:val="36"/>
          <w:lang w:val="en-US"/>
        </w:rPr>
        <w:t>the internet</w:t>
      </w:r>
    </w:p>
    <w:p w14:paraId="5E78728F" w14:textId="4DCFADBE" w:rsidR="00282941" w:rsidRDefault="00073D67" w:rsidP="00405D20">
      <w:pPr>
        <w:pStyle w:val="ListParagraph"/>
        <w:numPr>
          <w:ilvl w:val="0"/>
          <w:numId w:val="18"/>
        </w:numPr>
        <w:jc w:val="both"/>
        <w:rPr>
          <w:sz w:val="36"/>
          <w:szCs w:val="36"/>
          <w:lang w:val="en-US"/>
        </w:rPr>
      </w:pPr>
      <w:r>
        <w:rPr>
          <w:sz w:val="36"/>
          <w:szCs w:val="36"/>
          <w:lang w:val="en-US"/>
        </w:rPr>
        <w:t xml:space="preserve">The web sites contain </w:t>
      </w:r>
      <w:r w:rsidR="006D6ABF">
        <w:rPr>
          <w:sz w:val="36"/>
          <w:szCs w:val="36"/>
          <w:lang w:val="en-US"/>
        </w:rPr>
        <w:t>text pages</w:t>
      </w:r>
      <w:r w:rsidR="006359FE">
        <w:rPr>
          <w:sz w:val="36"/>
          <w:szCs w:val="36"/>
          <w:lang w:val="en-US"/>
        </w:rPr>
        <w:t>,</w:t>
      </w:r>
      <w:r w:rsidR="006D6ABF">
        <w:rPr>
          <w:sz w:val="36"/>
          <w:szCs w:val="36"/>
          <w:lang w:val="en-US"/>
        </w:rPr>
        <w:t xml:space="preserve"> digital images</w:t>
      </w:r>
      <w:r w:rsidR="006359FE">
        <w:rPr>
          <w:sz w:val="36"/>
          <w:szCs w:val="36"/>
          <w:lang w:val="en-US"/>
        </w:rPr>
        <w:t xml:space="preserve">, </w:t>
      </w:r>
      <w:r w:rsidR="00995B3C">
        <w:rPr>
          <w:sz w:val="36"/>
          <w:szCs w:val="36"/>
          <w:lang w:val="en-US"/>
        </w:rPr>
        <w:t xml:space="preserve">audios, videos </w:t>
      </w:r>
      <w:proofErr w:type="spellStart"/>
      <w:r w:rsidR="00995B3C">
        <w:rPr>
          <w:sz w:val="36"/>
          <w:szCs w:val="36"/>
          <w:lang w:val="en-US"/>
        </w:rPr>
        <w:t>etc</w:t>
      </w:r>
      <w:proofErr w:type="spellEnd"/>
      <w:r w:rsidR="00995B3C">
        <w:rPr>
          <w:sz w:val="36"/>
          <w:szCs w:val="36"/>
          <w:lang w:val="en-US"/>
        </w:rPr>
        <w:t xml:space="preserve">  </w:t>
      </w:r>
    </w:p>
    <w:p w14:paraId="424E5D80" w14:textId="77777777" w:rsidR="002C63AF" w:rsidRDefault="00995B3C" w:rsidP="002C63AF">
      <w:pPr>
        <w:pStyle w:val="ListParagraph"/>
        <w:numPr>
          <w:ilvl w:val="0"/>
          <w:numId w:val="18"/>
        </w:numPr>
        <w:jc w:val="both"/>
        <w:rPr>
          <w:sz w:val="36"/>
          <w:szCs w:val="36"/>
          <w:lang w:val="en-US"/>
        </w:rPr>
      </w:pPr>
      <w:r>
        <w:rPr>
          <w:sz w:val="36"/>
          <w:szCs w:val="36"/>
          <w:lang w:val="en-US"/>
        </w:rPr>
        <w:t xml:space="preserve"> </w:t>
      </w:r>
      <w:r w:rsidR="006D6ABF">
        <w:rPr>
          <w:sz w:val="36"/>
          <w:szCs w:val="36"/>
          <w:lang w:val="en-US"/>
        </w:rPr>
        <w:t xml:space="preserve"> </w:t>
      </w:r>
      <w:r w:rsidR="00990AFB">
        <w:rPr>
          <w:sz w:val="36"/>
          <w:szCs w:val="36"/>
          <w:lang w:val="en-US"/>
        </w:rPr>
        <w:t xml:space="preserve">User can access the content of </w:t>
      </w:r>
      <w:r w:rsidR="00407841">
        <w:rPr>
          <w:sz w:val="36"/>
          <w:szCs w:val="36"/>
          <w:lang w:val="en-US"/>
        </w:rPr>
        <w:t xml:space="preserve">these site from any part of the world over </w:t>
      </w:r>
      <w:r w:rsidR="00A15AFB">
        <w:rPr>
          <w:sz w:val="36"/>
          <w:szCs w:val="36"/>
          <w:lang w:val="en-US"/>
        </w:rPr>
        <w:t>the internet using their</w:t>
      </w:r>
      <w:r w:rsidR="009319B3">
        <w:rPr>
          <w:sz w:val="36"/>
          <w:szCs w:val="36"/>
          <w:lang w:val="en-US"/>
        </w:rPr>
        <w:t xml:space="preserve"> devices such as c</w:t>
      </w:r>
      <w:r w:rsidR="00BB1B5B">
        <w:rPr>
          <w:sz w:val="36"/>
          <w:szCs w:val="36"/>
          <w:lang w:val="en-US"/>
        </w:rPr>
        <w:t xml:space="preserve">omputer, </w:t>
      </w:r>
      <w:r w:rsidR="00DC555B">
        <w:rPr>
          <w:sz w:val="36"/>
          <w:szCs w:val="36"/>
          <w:lang w:val="en-US"/>
        </w:rPr>
        <w:t xml:space="preserve">cell phone, laptop </w:t>
      </w:r>
      <w:proofErr w:type="spellStart"/>
      <w:r w:rsidR="00DC555B">
        <w:rPr>
          <w:sz w:val="36"/>
          <w:szCs w:val="36"/>
          <w:lang w:val="en-US"/>
        </w:rPr>
        <w:t>etc</w:t>
      </w:r>
      <w:proofErr w:type="spellEnd"/>
    </w:p>
    <w:p w14:paraId="29277CC4" w14:textId="77777777" w:rsidR="001D5C21" w:rsidRDefault="00A15AFB" w:rsidP="002C63AF">
      <w:pPr>
        <w:pStyle w:val="ListParagraph"/>
        <w:numPr>
          <w:ilvl w:val="0"/>
          <w:numId w:val="18"/>
        </w:numPr>
        <w:jc w:val="both"/>
        <w:rPr>
          <w:sz w:val="36"/>
          <w:szCs w:val="36"/>
          <w:lang w:val="en-US"/>
        </w:rPr>
      </w:pPr>
      <w:r w:rsidRPr="002C63AF">
        <w:rPr>
          <w:sz w:val="36"/>
          <w:szCs w:val="36"/>
          <w:lang w:val="en-US"/>
        </w:rPr>
        <w:t xml:space="preserve"> </w:t>
      </w:r>
      <w:r w:rsidR="000E2DE5" w:rsidRPr="002C63AF">
        <w:rPr>
          <w:sz w:val="36"/>
          <w:szCs w:val="36"/>
          <w:lang w:val="en-US"/>
        </w:rPr>
        <w:t>I</w:t>
      </w:r>
      <w:r w:rsidR="000774A2" w:rsidRPr="002C63AF">
        <w:rPr>
          <w:sz w:val="36"/>
          <w:szCs w:val="36"/>
          <w:lang w:val="en-US"/>
        </w:rPr>
        <w:t>nternet</w:t>
      </w:r>
      <w:r w:rsidR="002C63AF">
        <w:rPr>
          <w:sz w:val="36"/>
          <w:szCs w:val="36"/>
          <w:lang w:val="en-US"/>
        </w:rPr>
        <w:t xml:space="preserve"> is g</w:t>
      </w:r>
      <w:r w:rsidR="009373FE">
        <w:rPr>
          <w:sz w:val="36"/>
          <w:szCs w:val="36"/>
          <w:lang w:val="en-US"/>
        </w:rPr>
        <w:t xml:space="preserve">lobal network that connect </w:t>
      </w:r>
      <w:r w:rsidR="001D5C21">
        <w:rPr>
          <w:sz w:val="36"/>
          <w:szCs w:val="36"/>
          <w:lang w:val="en-US"/>
        </w:rPr>
        <w:t xml:space="preserve">couples of devices </w:t>
      </w:r>
    </w:p>
    <w:p w14:paraId="011E799E" w14:textId="77777777" w:rsidR="00C40C52" w:rsidRDefault="00017C7A" w:rsidP="002C63AF">
      <w:pPr>
        <w:pStyle w:val="ListParagraph"/>
        <w:numPr>
          <w:ilvl w:val="0"/>
          <w:numId w:val="18"/>
        </w:numPr>
        <w:jc w:val="both"/>
        <w:rPr>
          <w:sz w:val="36"/>
          <w:szCs w:val="36"/>
          <w:lang w:val="en-US"/>
        </w:rPr>
      </w:pPr>
      <w:r>
        <w:rPr>
          <w:sz w:val="36"/>
          <w:szCs w:val="36"/>
          <w:lang w:val="en-US"/>
        </w:rPr>
        <w:t>Internet work as:</w:t>
      </w:r>
    </w:p>
    <w:p w14:paraId="1576009C" w14:textId="4F5F642B" w:rsidR="00073D67" w:rsidRDefault="00292CA8" w:rsidP="00C40C52">
      <w:pPr>
        <w:pStyle w:val="ListParagraph"/>
        <w:numPr>
          <w:ilvl w:val="0"/>
          <w:numId w:val="20"/>
        </w:numPr>
        <w:jc w:val="both"/>
        <w:rPr>
          <w:sz w:val="36"/>
          <w:szCs w:val="36"/>
          <w:lang w:val="en-US"/>
        </w:rPr>
      </w:pPr>
      <w:r>
        <w:rPr>
          <w:sz w:val="36"/>
          <w:szCs w:val="36"/>
          <w:lang w:val="en-US"/>
        </w:rPr>
        <w:t xml:space="preserve"> You type a URL</w:t>
      </w:r>
      <w:r w:rsidR="001C47B3">
        <w:rPr>
          <w:sz w:val="36"/>
          <w:szCs w:val="36"/>
          <w:lang w:val="en-US"/>
        </w:rPr>
        <w:t xml:space="preserve"> or click link</w:t>
      </w:r>
      <w:r w:rsidR="00D97ADA">
        <w:rPr>
          <w:sz w:val="36"/>
          <w:szCs w:val="36"/>
          <w:lang w:val="en-US"/>
        </w:rPr>
        <w:t>:</w:t>
      </w:r>
    </w:p>
    <w:p w14:paraId="30888749" w14:textId="6D46C779" w:rsidR="001C47B3" w:rsidRDefault="00207120" w:rsidP="00C40C52">
      <w:pPr>
        <w:pStyle w:val="ListParagraph"/>
        <w:numPr>
          <w:ilvl w:val="0"/>
          <w:numId w:val="20"/>
        </w:numPr>
        <w:jc w:val="both"/>
        <w:rPr>
          <w:sz w:val="36"/>
          <w:szCs w:val="36"/>
          <w:lang w:val="en-US"/>
        </w:rPr>
      </w:pPr>
      <w:r>
        <w:rPr>
          <w:sz w:val="36"/>
          <w:szCs w:val="36"/>
          <w:lang w:val="en-US"/>
        </w:rPr>
        <w:t xml:space="preserve">DNS </w:t>
      </w:r>
      <w:r w:rsidR="00D97ADA">
        <w:rPr>
          <w:sz w:val="36"/>
          <w:szCs w:val="36"/>
          <w:lang w:val="en-US"/>
        </w:rPr>
        <w:t xml:space="preserve">resolution </w:t>
      </w:r>
      <w:r>
        <w:rPr>
          <w:sz w:val="36"/>
          <w:szCs w:val="36"/>
          <w:lang w:val="en-US"/>
        </w:rPr>
        <w:t>(Domain network System)</w:t>
      </w:r>
      <w:r w:rsidR="00D97ADA">
        <w:rPr>
          <w:sz w:val="36"/>
          <w:szCs w:val="36"/>
          <w:lang w:val="en-US"/>
        </w:rPr>
        <w:t>:</w:t>
      </w:r>
    </w:p>
    <w:p w14:paraId="24574EE2" w14:textId="6A3FF39A" w:rsidR="006A7BB0" w:rsidRDefault="006A7BB0" w:rsidP="00C40C52">
      <w:pPr>
        <w:pStyle w:val="ListParagraph"/>
        <w:numPr>
          <w:ilvl w:val="0"/>
          <w:numId w:val="20"/>
        </w:numPr>
        <w:jc w:val="both"/>
        <w:rPr>
          <w:sz w:val="36"/>
          <w:szCs w:val="36"/>
          <w:lang w:val="en-US"/>
        </w:rPr>
      </w:pPr>
      <w:r>
        <w:rPr>
          <w:sz w:val="36"/>
          <w:szCs w:val="36"/>
          <w:lang w:val="en-US"/>
        </w:rPr>
        <w:lastRenderedPageBreak/>
        <w:t>Connecting to the se</w:t>
      </w:r>
      <w:r w:rsidR="00D97ADA">
        <w:rPr>
          <w:sz w:val="36"/>
          <w:szCs w:val="36"/>
          <w:lang w:val="en-US"/>
        </w:rPr>
        <w:t>r</w:t>
      </w:r>
      <w:r>
        <w:rPr>
          <w:sz w:val="36"/>
          <w:szCs w:val="36"/>
          <w:lang w:val="en-US"/>
        </w:rPr>
        <w:t>ver</w:t>
      </w:r>
      <w:r w:rsidR="00D97ADA">
        <w:rPr>
          <w:sz w:val="36"/>
          <w:szCs w:val="36"/>
          <w:lang w:val="en-US"/>
        </w:rPr>
        <w:t>:</w:t>
      </w:r>
      <w:r>
        <w:rPr>
          <w:sz w:val="36"/>
          <w:szCs w:val="36"/>
          <w:lang w:val="en-US"/>
        </w:rPr>
        <w:t xml:space="preserve">  </w:t>
      </w:r>
    </w:p>
    <w:p w14:paraId="72A5F433" w14:textId="52964429" w:rsidR="00776881" w:rsidRDefault="00776881" w:rsidP="00C40C52">
      <w:pPr>
        <w:pStyle w:val="ListParagraph"/>
        <w:numPr>
          <w:ilvl w:val="0"/>
          <w:numId w:val="20"/>
        </w:numPr>
        <w:jc w:val="both"/>
        <w:rPr>
          <w:sz w:val="36"/>
          <w:szCs w:val="36"/>
          <w:lang w:val="en-US"/>
        </w:rPr>
      </w:pPr>
      <w:r>
        <w:rPr>
          <w:sz w:val="36"/>
          <w:szCs w:val="36"/>
          <w:lang w:val="en-US"/>
        </w:rPr>
        <w:t>Sending a Request</w:t>
      </w:r>
      <w:r w:rsidR="00DB111F">
        <w:rPr>
          <w:sz w:val="36"/>
          <w:szCs w:val="36"/>
          <w:lang w:val="en-US"/>
        </w:rPr>
        <w:t>:</w:t>
      </w:r>
    </w:p>
    <w:p w14:paraId="32D071C0" w14:textId="739C69DD" w:rsidR="006B04AC" w:rsidRDefault="006B04AC" w:rsidP="00C40C52">
      <w:pPr>
        <w:pStyle w:val="ListParagraph"/>
        <w:numPr>
          <w:ilvl w:val="0"/>
          <w:numId w:val="20"/>
        </w:numPr>
        <w:jc w:val="both"/>
        <w:rPr>
          <w:sz w:val="36"/>
          <w:szCs w:val="36"/>
          <w:lang w:val="en-US"/>
        </w:rPr>
      </w:pPr>
      <w:r>
        <w:rPr>
          <w:sz w:val="36"/>
          <w:szCs w:val="36"/>
          <w:lang w:val="en-US"/>
        </w:rPr>
        <w:t>Server processes and responds</w:t>
      </w:r>
      <w:r w:rsidR="00DB111F">
        <w:rPr>
          <w:sz w:val="36"/>
          <w:szCs w:val="36"/>
          <w:lang w:val="en-US"/>
        </w:rPr>
        <w:t>:</w:t>
      </w:r>
      <w:r>
        <w:rPr>
          <w:sz w:val="36"/>
          <w:szCs w:val="36"/>
          <w:lang w:val="en-US"/>
        </w:rPr>
        <w:t xml:space="preserve"> </w:t>
      </w:r>
    </w:p>
    <w:p w14:paraId="5B8FB92C" w14:textId="2E47C309" w:rsidR="006D1CA0" w:rsidRDefault="00DB111F" w:rsidP="00056B0D">
      <w:pPr>
        <w:pStyle w:val="ListParagraph"/>
        <w:numPr>
          <w:ilvl w:val="0"/>
          <w:numId w:val="20"/>
        </w:numPr>
        <w:jc w:val="both"/>
        <w:rPr>
          <w:sz w:val="36"/>
          <w:szCs w:val="36"/>
          <w:lang w:val="en-US"/>
        </w:rPr>
      </w:pPr>
      <w:r>
        <w:rPr>
          <w:sz w:val="36"/>
          <w:szCs w:val="36"/>
          <w:lang w:val="en-US"/>
        </w:rPr>
        <w:t xml:space="preserve">Browser renders the pages: </w:t>
      </w:r>
      <w:r w:rsidR="006B04AC">
        <w:rPr>
          <w:sz w:val="36"/>
          <w:szCs w:val="36"/>
          <w:lang w:val="en-US"/>
        </w:rPr>
        <w:t xml:space="preserve"> </w:t>
      </w:r>
      <w:r w:rsidR="00776881">
        <w:rPr>
          <w:sz w:val="36"/>
          <w:szCs w:val="36"/>
          <w:lang w:val="en-US"/>
        </w:rPr>
        <w:t xml:space="preserve"> </w:t>
      </w:r>
    </w:p>
    <w:p w14:paraId="54607C4A" w14:textId="3B9FD5CC" w:rsidR="00056B0D" w:rsidRDefault="00056B0D" w:rsidP="00056B0D">
      <w:pPr>
        <w:pStyle w:val="ListParagraph"/>
        <w:numPr>
          <w:ilvl w:val="0"/>
          <w:numId w:val="22"/>
        </w:numPr>
        <w:jc w:val="both"/>
        <w:rPr>
          <w:sz w:val="36"/>
          <w:szCs w:val="36"/>
          <w:lang w:val="en-US"/>
        </w:rPr>
      </w:pPr>
      <w:r>
        <w:rPr>
          <w:sz w:val="36"/>
          <w:szCs w:val="36"/>
          <w:lang w:val="en-US"/>
        </w:rPr>
        <w:t>Client:</w:t>
      </w:r>
    </w:p>
    <w:p w14:paraId="3DBBB822" w14:textId="2E9618B1" w:rsidR="00B5531E" w:rsidRPr="00B5531E" w:rsidRDefault="00B5531E" w:rsidP="00B5531E">
      <w:pPr>
        <w:pStyle w:val="ListParagraph"/>
        <w:numPr>
          <w:ilvl w:val="0"/>
          <w:numId w:val="23"/>
        </w:numPr>
        <w:jc w:val="both"/>
        <w:rPr>
          <w:sz w:val="36"/>
          <w:szCs w:val="36"/>
          <w:lang w:val="en-US"/>
        </w:rPr>
      </w:pPr>
      <w:r w:rsidRPr="00B5531E">
        <w:rPr>
          <w:sz w:val="36"/>
          <w:szCs w:val="36"/>
          <w:lang w:val="en-US"/>
        </w:rPr>
        <w:t>The client is typically a web browser or any application that sends a request to a server.</w:t>
      </w:r>
    </w:p>
    <w:p w14:paraId="70F194C8" w14:textId="36F85756" w:rsidR="00B5531E" w:rsidRPr="00B5531E" w:rsidRDefault="00B5531E" w:rsidP="00B5531E">
      <w:pPr>
        <w:pStyle w:val="ListParagraph"/>
        <w:numPr>
          <w:ilvl w:val="0"/>
          <w:numId w:val="23"/>
        </w:numPr>
        <w:jc w:val="both"/>
        <w:rPr>
          <w:sz w:val="36"/>
          <w:szCs w:val="36"/>
          <w:lang w:val="en-US"/>
        </w:rPr>
      </w:pPr>
      <w:r w:rsidRPr="00B5531E">
        <w:rPr>
          <w:sz w:val="36"/>
          <w:szCs w:val="36"/>
          <w:lang w:val="en-US"/>
        </w:rPr>
        <w:t>It initiates communication by making an HTTP request (e.g., when you enter a URL or click a link).</w:t>
      </w:r>
    </w:p>
    <w:p w14:paraId="4CF2E808" w14:textId="77802C52" w:rsidR="00B5531E" w:rsidRDefault="00B5531E" w:rsidP="00B5531E">
      <w:pPr>
        <w:pStyle w:val="ListParagraph"/>
        <w:numPr>
          <w:ilvl w:val="0"/>
          <w:numId w:val="23"/>
        </w:numPr>
        <w:jc w:val="both"/>
        <w:rPr>
          <w:sz w:val="36"/>
          <w:szCs w:val="36"/>
          <w:lang w:val="en-US"/>
        </w:rPr>
      </w:pPr>
      <w:r w:rsidRPr="00B5531E">
        <w:rPr>
          <w:sz w:val="36"/>
          <w:szCs w:val="36"/>
          <w:lang w:val="en-US"/>
        </w:rPr>
        <w:t>It is responsible for displaying the content (like HTML, CSS, JavaScript) received from the server.</w:t>
      </w:r>
    </w:p>
    <w:p w14:paraId="58440622" w14:textId="0A2D1A89" w:rsidR="00394256" w:rsidRPr="00B5531E" w:rsidRDefault="00946C4B" w:rsidP="00B5531E">
      <w:pPr>
        <w:pStyle w:val="ListParagraph"/>
        <w:numPr>
          <w:ilvl w:val="0"/>
          <w:numId w:val="23"/>
        </w:numPr>
        <w:jc w:val="both"/>
        <w:rPr>
          <w:sz w:val="36"/>
          <w:szCs w:val="36"/>
          <w:lang w:val="en-US"/>
        </w:rPr>
      </w:pPr>
      <w:r>
        <w:rPr>
          <w:sz w:val="36"/>
          <w:szCs w:val="36"/>
          <w:lang w:val="en-US"/>
        </w:rPr>
        <w:t>Need to know the server’s add</w:t>
      </w:r>
      <w:r w:rsidR="00E707D1">
        <w:rPr>
          <w:sz w:val="36"/>
          <w:szCs w:val="36"/>
          <w:lang w:val="en-US"/>
        </w:rPr>
        <w:t>ress</w:t>
      </w:r>
    </w:p>
    <w:p w14:paraId="3145AB25" w14:textId="1DBC6515" w:rsidR="00FE4426" w:rsidRDefault="00B5531E" w:rsidP="00B5531E">
      <w:pPr>
        <w:pStyle w:val="ListParagraph"/>
        <w:numPr>
          <w:ilvl w:val="0"/>
          <w:numId w:val="23"/>
        </w:numPr>
        <w:jc w:val="both"/>
        <w:rPr>
          <w:sz w:val="36"/>
          <w:szCs w:val="36"/>
          <w:lang w:val="en-US"/>
        </w:rPr>
      </w:pPr>
      <w:r w:rsidRPr="00B5531E">
        <w:rPr>
          <w:sz w:val="36"/>
          <w:szCs w:val="36"/>
          <w:lang w:val="en-US"/>
        </w:rPr>
        <w:t>Examples: Google Chrome, Mozilla Firefox, mobile apps, etc.</w:t>
      </w:r>
    </w:p>
    <w:p w14:paraId="13EDC26A" w14:textId="2C88F2C9" w:rsidR="00E707D1" w:rsidRDefault="003A70D8" w:rsidP="00E707D1">
      <w:pPr>
        <w:pStyle w:val="ListParagraph"/>
        <w:numPr>
          <w:ilvl w:val="0"/>
          <w:numId w:val="22"/>
        </w:numPr>
        <w:jc w:val="both"/>
        <w:rPr>
          <w:sz w:val="36"/>
          <w:szCs w:val="36"/>
          <w:lang w:val="en-US"/>
        </w:rPr>
      </w:pPr>
      <w:r>
        <w:rPr>
          <w:sz w:val="36"/>
          <w:szCs w:val="36"/>
          <w:lang w:val="en-US"/>
        </w:rPr>
        <w:t>Server:</w:t>
      </w:r>
    </w:p>
    <w:p w14:paraId="21D6CCDA" w14:textId="0D360ECB" w:rsidR="003A2D83" w:rsidRPr="003A2D83" w:rsidRDefault="003A2D83" w:rsidP="003A2D83">
      <w:pPr>
        <w:pStyle w:val="ListParagraph"/>
        <w:numPr>
          <w:ilvl w:val="0"/>
          <w:numId w:val="24"/>
        </w:numPr>
        <w:jc w:val="both"/>
        <w:rPr>
          <w:sz w:val="36"/>
          <w:szCs w:val="36"/>
          <w:lang w:val="en-US"/>
        </w:rPr>
      </w:pPr>
      <w:r w:rsidRPr="003A2D83">
        <w:rPr>
          <w:sz w:val="36"/>
          <w:szCs w:val="36"/>
          <w:lang w:val="en-US"/>
        </w:rPr>
        <w:t>The server is a system that receives client requests and responds with the appropriate resources or services.</w:t>
      </w:r>
    </w:p>
    <w:p w14:paraId="157834E0" w14:textId="7ED7C8D5" w:rsidR="003A2D83" w:rsidRPr="003A2D83" w:rsidRDefault="003A2D83" w:rsidP="003A2D83">
      <w:pPr>
        <w:pStyle w:val="ListParagraph"/>
        <w:numPr>
          <w:ilvl w:val="0"/>
          <w:numId w:val="24"/>
        </w:numPr>
        <w:jc w:val="both"/>
        <w:rPr>
          <w:sz w:val="36"/>
          <w:szCs w:val="36"/>
          <w:lang w:val="en-US"/>
        </w:rPr>
      </w:pPr>
      <w:r w:rsidRPr="003A2D83">
        <w:rPr>
          <w:sz w:val="36"/>
          <w:szCs w:val="36"/>
          <w:lang w:val="en-US"/>
        </w:rPr>
        <w:t>It processes incoming requests, accesses databases or services if needed, and returns the requested data as an HTTP response.</w:t>
      </w:r>
    </w:p>
    <w:p w14:paraId="430C1480" w14:textId="6E44122C" w:rsidR="003A2D83" w:rsidRDefault="003A2D83" w:rsidP="003A2D83">
      <w:pPr>
        <w:pStyle w:val="ListParagraph"/>
        <w:numPr>
          <w:ilvl w:val="0"/>
          <w:numId w:val="24"/>
        </w:numPr>
        <w:jc w:val="both"/>
        <w:rPr>
          <w:sz w:val="36"/>
          <w:szCs w:val="36"/>
          <w:lang w:val="en-US"/>
        </w:rPr>
      </w:pPr>
      <w:r w:rsidRPr="003A2D83">
        <w:rPr>
          <w:sz w:val="36"/>
          <w:szCs w:val="36"/>
          <w:lang w:val="en-US"/>
        </w:rPr>
        <w:t>It hosts web applications, APIs, files, or other content.</w:t>
      </w:r>
    </w:p>
    <w:p w14:paraId="6D2C7DAB" w14:textId="134916D2" w:rsidR="007E6560" w:rsidRDefault="00EB1EFC" w:rsidP="003A2D83">
      <w:pPr>
        <w:pStyle w:val="ListParagraph"/>
        <w:numPr>
          <w:ilvl w:val="0"/>
          <w:numId w:val="24"/>
        </w:numPr>
        <w:jc w:val="both"/>
        <w:rPr>
          <w:sz w:val="36"/>
          <w:szCs w:val="36"/>
          <w:lang w:val="en-US"/>
        </w:rPr>
      </w:pPr>
      <w:r>
        <w:rPr>
          <w:sz w:val="36"/>
          <w:szCs w:val="36"/>
          <w:lang w:val="en-US"/>
        </w:rPr>
        <w:t>Doesn’t in</w:t>
      </w:r>
      <w:r w:rsidR="000B468F">
        <w:rPr>
          <w:sz w:val="36"/>
          <w:szCs w:val="36"/>
          <w:lang w:val="en-US"/>
        </w:rPr>
        <w:t xml:space="preserve">itiate </w:t>
      </w:r>
      <w:r w:rsidR="00EA0DAA">
        <w:rPr>
          <w:sz w:val="36"/>
          <w:szCs w:val="36"/>
          <w:lang w:val="en-US"/>
        </w:rPr>
        <w:t xml:space="preserve">contract with client </w:t>
      </w:r>
    </w:p>
    <w:p w14:paraId="0D5A68D1" w14:textId="534B3A4C" w:rsidR="00EA0DAA" w:rsidRPr="003A2D83" w:rsidRDefault="00EA0DAA" w:rsidP="003A2D83">
      <w:pPr>
        <w:pStyle w:val="ListParagraph"/>
        <w:numPr>
          <w:ilvl w:val="0"/>
          <w:numId w:val="24"/>
        </w:numPr>
        <w:jc w:val="both"/>
        <w:rPr>
          <w:sz w:val="36"/>
          <w:szCs w:val="36"/>
          <w:lang w:val="en-US"/>
        </w:rPr>
      </w:pPr>
      <w:r>
        <w:rPr>
          <w:sz w:val="36"/>
          <w:szCs w:val="36"/>
          <w:lang w:val="en-US"/>
        </w:rPr>
        <w:t xml:space="preserve">Need </w:t>
      </w:r>
      <w:r w:rsidR="005748DD">
        <w:rPr>
          <w:sz w:val="36"/>
          <w:szCs w:val="36"/>
          <w:lang w:val="en-US"/>
        </w:rPr>
        <w:t>well known fix address</w:t>
      </w:r>
    </w:p>
    <w:p w14:paraId="78FDF848" w14:textId="417B4525" w:rsidR="003A70D8" w:rsidRPr="00E707D1" w:rsidRDefault="003A2D83" w:rsidP="003A2D83">
      <w:pPr>
        <w:pStyle w:val="ListParagraph"/>
        <w:numPr>
          <w:ilvl w:val="0"/>
          <w:numId w:val="24"/>
        </w:numPr>
        <w:jc w:val="both"/>
        <w:rPr>
          <w:sz w:val="36"/>
          <w:szCs w:val="36"/>
          <w:lang w:val="en-US"/>
        </w:rPr>
      </w:pPr>
      <w:r w:rsidRPr="003A2D83">
        <w:rPr>
          <w:sz w:val="36"/>
          <w:szCs w:val="36"/>
          <w:lang w:val="en-US"/>
        </w:rPr>
        <w:t>Examples: Apache, Nginx, Node.js servers, cloud services like AWS or Azure.</w:t>
      </w:r>
    </w:p>
    <w:p w14:paraId="74914D00" w14:textId="01540145" w:rsidR="00A667CF" w:rsidRDefault="00042961" w:rsidP="00A667CF">
      <w:pPr>
        <w:pStyle w:val="ListParagraph"/>
        <w:numPr>
          <w:ilvl w:val="0"/>
          <w:numId w:val="22"/>
        </w:numPr>
        <w:rPr>
          <w:sz w:val="36"/>
          <w:szCs w:val="36"/>
          <w:lang w:val="en-US"/>
        </w:rPr>
      </w:pPr>
      <w:r>
        <w:rPr>
          <w:sz w:val="36"/>
          <w:szCs w:val="36"/>
          <w:lang w:val="en-US"/>
        </w:rPr>
        <w:lastRenderedPageBreak/>
        <w:t xml:space="preserve">Types of </w:t>
      </w:r>
      <w:r w:rsidR="006C047A">
        <w:rPr>
          <w:sz w:val="36"/>
          <w:szCs w:val="36"/>
          <w:lang w:val="en-US"/>
        </w:rPr>
        <w:t>Internets</w:t>
      </w:r>
      <w:r w:rsidR="00A667CF">
        <w:rPr>
          <w:sz w:val="36"/>
          <w:szCs w:val="36"/>
          <w:lang w:val="en-US"/>
        </w:rPr>
        <w:t>:</w:t>
      </w:r>
    </w:p>
    <w:p w14:paraId="075E7A02" w14:textId="2DD97ECB" w:rsidR="00AC1EA0" w:rsidRDefault="00D16A12" w:rsidP="00676CBE">
      <w:pPr>
        <w:pStyle w:val="ListParagraph"/>
        <w:numPr>
          <w:ilvl w:val="0"/>
          <w:numId w:val="25"/>
        </w:numPr>
        <w:rPr>
          <w:sz w:val="36"/>
          <w:szCs w:val="36"/>
          <w:lang w:val="en-US"/>
        </w:rPr>
      </w:pPr>
      <w:r>
        <w:rPr>
          <w:sz w:val="36"/>
          <w:szCs w:val="36"/>
          <w:lang w:val="en-US"/>
        </w:rPr>
        <w:t xml:space="preserve">Digital </w:t>
      </w:r>
      <w:r w:rsidR="006C047A">
        <w:rPr>
          <w:sz w:val="36"/>
          <w:szCs w:val="36"/>
          <w:lang w:val="en-US"/>
        </w:rPr>
        <w:t>Subscriber</w:t>
      </w:r>
      <w:r w:rsidR="00DA268C">
        <w:rPr>
          <w:sz w:val="36"/>
          <w:szCs w:val="36"/>
          <w:lang w:val="en-US"/>
        </w:rPr>
        <w:t xml:space="preserve"> Line (DLS)</w:t>
      </w:r>
    </w:p>
    <w:p w14:paraId="5754F290" w14:textId="2AF1723C" w:rsidR="00DA268C" w:rsidRDefault="00DA268C" w:rsidP="00676CBE">
      <w:pPr>
        <w:pStyle w:val="ListParagraph"/>
        <w:numPr>
          <w:ilvl w:val="0"/>
          <w:numId w:val="25"/>
        </w:numPr>
        <w:rPr>
          <w:sz w:val="36"/>
          <w:szCs w:val="36"/>
          <w:lang w:val="en-US"/>
        </w:rPr>
      </w:pPr>
      <w:r>
        <w:rPr>
          <w:sz w:val="36"/>
          <w:szCs w:val="36"/>
          <w:lang w:val="en-US"/>
        </w:rPr>
        <w:t>Cabel Interne</w:t>
      </w:r>
      <w:r w:rsidR="00B62D1B">
        <w:rPr>
          <w:sz w:val="36"/>
          <w:szCs w:val="36"/>
          <w:lang w:val="en-US"/>
        </w:rPr>
        <w:t>t</w:t>
      </w:r>
    </w:p>
    <w:p w14:paraId="3484955D" w14:textId="796B520D" w:rsidR="00B62D1B" w:rsidRDefault="00B62D1B" w:rsidP="00676CBE">
      <w:pPr>
        <w:pStyle w:val="ListParagraph"/>
        <w:numPr>
          <w:ilvl w:val="0"/>
          <w:numId w:val="25"/>
        </w:numPr>
        <w:rPr>
          <w:sz w:val="36"/>
          <w:szCs w:val="36"/>
          <w:lang w:val="en-US"/>
        </w:rPr>
      </w:pPr>
      <w:r>
        <w:rPr>
          <w:sz w:val="36"/>
          <w:szCs w:val="36"/>
          <w:lang w:val="en-US"/>
        </w:rPr>
        <w:t xml:space="preserve">Fiber Optic </w:t>
      </w:r>
    </w:p>
    <w:p w14:paraId="67183941" w14:textId="68090445" w:rsidR="00B62D1B" w:rsidRDefault="00B62D1B" w:rsidP="00676CBE">
      <w:pPr>
        <w:pStyle w:val="ListParagraph"/>
        <w:numPr>
          <w:ilvl w:val="0"/>
          <w:numId w:val="25"/>
        </w:numPr>
        <w:rPr>
          <w:sz w:val="36"/>
          <w:szCs w:val="36"/>
          <w:lang w:val="en-US"/>
        </w:rPr>
      </w:pPr>
      <w:r>
        <w:rPr>
          <w:sz w:val="36"/>
          <w:szCs w:val="36"/>
          <w:lang w:val="en-US"/>
        </w:rPr>
        <w:t>Satel</w:t>
      </w:r>
      <w:r w:rsidR="007038A7">
        <w:rPr>
          <w:sz w:val="36"/>
          <w:szCs w:val="36"/>
          <w:lang w:val="en-US"/>
        </w:rPr>
        <w:t>l</w:t>
      </w:r>
      <w:r>
        <w:rPr>
          <w:sz w:val="36"/>
          <w:szCs w:val="36"/>
          <w:lang w:val="en-US"/>
        </w:rPr>
        <w:t>ite In</w:t>
      </w:r>
      <w:r w:rsidR="001B180A">
        <w:rPr>
          <w:sz w:val="36"/>
          <w:szCs w:val="36"/>
          <w:lang w:val="en-US"/>
        </w:rPr>
        <w:t>ternet</w:t>
      </w:r>
    </w:p>
    <w:p w14:paraId="3A5C0092" w14:textId="4ADB67F5" w:rsidR="001B180A" w:rsidRDefault="001B180A" w:rsidP="00676CBE">
      <w:pPr>
        <w:pStyle w:val="ListParagraph"/>
        <w:numPr>
          <w:ilvl w:val="0"/>
          <w:numId w:val="25"/>
        </w:numPr>
        <w:rPr>
          <w:sz w:val="36"/>
          <w:szCs w:val="36"/>
          <w:lang w:val="en-US"/>
        </w:rPr>
      </w:pPr>
      <w:r>
        <w:rPr>
          <w:sz w:val="36"/>
          <w:szCs w:val="36"/>
          <w:lang w:val="en-US"/>
        </w:rPr>
        <w:t xml:space="preserve">Wireless </w:t>
      </w:r>
    </w:p>
    <w:p w14:paraId="7372ACE7" w14:textId="60FE24C1" w:rsidR="001B180A" w:rsidRDefault="001B180A" w:rsidP="00676CBE">
      <w:pPr>
        <w:pStyle w:val="ListParagraph"/>
        <w:numPr>
          <w:ilvl w:val="0"/>
          <w:numId w:val="25"/>
        </w:numPr>
        <w:rPr>
          <w:sz w:val="36"/>
          <w:szCs w:val="36"/>
          <w:lang w:val="en-US"/>
        </w:rPr>
      </w:pPr>
      <w:r>
        <w:rPr>
          <w:sz w:val="36"/>
          <w:szCs w:val="36"/>
          <w:lang w:val="en-US"/>
        </w:rPr>
        <w:t>Broadband</w:t>
      </w:r>
      <w:r w:rsidR="00026672">
        <w:rPr>
          <w:sz w:val="36"/>
          <w:szCs w:val="36"/>
          <w:lang w:val="en-US"/>
        </w:rPr>
        <w:t xml:space="preserve"> Over Power Lines</w:t>
      </w:r>
      <w:r w:rsidR="008F5D62">
        <w:rPr>
          <w:sz w:val="36"/>
          <w:szCs w:val="36"/>
          <w:lang w:val="en-US"/>
        </w:rPr>
        <w:t xml:space="preserve"> </w:t>
      </w:r>
      <w:r w:rsidR="00026672">
        <w:rPr>
          <w:sz w:val="36"/>
          <w:szCs w:val="36"/>
          <w:lang w:val="en-US"/>
        </w:rPr>
        <w:t>(BPL)</w:t>
      </w:r>
    </w:p>
    <w:p w14:paraId="25B33965" w14:textId="3A66F44C" w:rsidR="00026672" w:rsidRDefault="00033EA0" w:rsidP="00033EA0">
      <w:pPr>
        <w:rPr>
          <w:sz w:val="36"/>
          <w:szCs w:val="36"/>
        </w:rPr>
      </w:pPr>
      <w:r>
        <w:rPr>
          <w:sz w:val="36"/>
          <w:szCs w:val="36"/>
          <w:lang w:val="en-US"/>
        </w:rPr>
        <w:t xml:space="preserve">Q-5 </w:t>
      </w:r>
      <w:r w:rsidR="00077A0F" w:rsidRPr="00077A0F">
        <w:rPr>
          <w:sz w:val="36"/>
          <w:szCs w:val="36"/>
        </w:rPr>
        <w:t>Explain the function of the TCP/IP model and its layers</w:t>
      </w:r>
      <w:r w:rsidR="00D5532B">
        <w:rPr>
          <w:sz w:val="36"/>
          <w:szCs w:val="36"/>
        </w:rPr>
        <w:t>?</w:t>
      </w:r>
    </w:p>
    <w:p w14:paraId="7660DA06" w14:textId="72B49232" w:rsidR="00D5532B" w:rsidRDefault="00563A9A" w:rsidP="00D5532B">
      <w:pPr>
        <w:pStyle w:val="ListParagraph"/>
        <w:numPr>
          <w:ilvl w:val="0"/>
          <w:numId w:val="22"/>
        </w:numPr>
        <w:rPr>
          <w:sz w:val="36"/>
          <w:szCs w:val="36"/>
          <w:lang w:val="en-US"/>
        </w:rPr>
      </w:pPr>
      <w:r>
        <w:rPr>
          <w:sz w:val="36"/>
          <w:szCs w:val="36"/>
          <w:lang w:val="en-US"/>
        </w:rPr>
        <w:t>A network protoc</w:t>
      </w:r>
      <w:r w:rsidR="001306F0">
        <w:rPr>
          <w:sz w:val="36"/>
          <w:szCs w:val="36"/>
          <w:lang w:val="en-US"/>
        </w:rPr>
        <w:t xml:space="preserve">ol will be </w:t>
      </w:r>
      <w:r w:rsidR="006715E6">
        <w:rPr>
          <w:sz w:val="36"/>
          <w:szCs w:val="36"/>
          <w:lang w:val="en-US"/>
        </w:rPr>
        <w:t>formalized requirement and plans compo</w:t>
      </w:r>
      <w:r w:rsidR="00877286">
        <w:rPr>
          <w:sz w:val="36"/>
          <w:szCs w:val="36"/>
          <w:lang w:val="en-US"/>
        </w:rPr>
        <w:t xml:space="preserve">sed of rules procedures </w:t>
      </w:r>
      <w:r w:rsidR="008F5D62">
        <w:rPr>
          <w:sz w:val="36"/>
          <w:szCs w:val="36"/>
          <w:lang w:val="en-US"/>
        </w:rPr>
        <w:t>and</w:t>
      </w:r>
      <w:r w:rsidR="00F11244">
        <w:rPr>
          <w:sz w:val="36"/>
          <w:szCs w:val="36"/>
          <w:lang w:val="en-US"/>
        </w:rPr>
        <w:t xml:space="preserve"> types that describe communication</w:t>
      </w:r>
      <w:r w:rsidR="008B0850">
        <w:rPr>
          <w:sz w:val="36"/>
          <w:szCs w:val="36"/>
          <w:lang w:val="en-US"/>
        </w:rPr>
        <w:t xml:space="preserve"> among couple of </w:t>
      </w:r>
      <w:r w:rsidR="006C047A">
        <w:rPr>
          <w:sz w:val="36"/>
          <w:szCs w:val="36"/>
          <w:lang w:val="en-US"/>
        </w:rPr>
        <w:t>devices</w:t>
      </w:r>
      <w:r w:rsidR="008B0850">
        <w:rPr>
          <w:sz w:val="36"/>
          <w:szCs w:val="36"/>
          <w:lang w:val="en-US"/>
        </w:rPr>
        <w:t xml:space="preserve"> over the network</w:t>
      </w:r>
    </w:p>
    <w:p w14:paraId="3AB3A43A" w14:textId="0B9A7B5F" w:rsidR="008B0850" w:rsidRDefault="008B0850" w:rsidP="00D5532B">
      <w:pPr>
        <w:pStyle w:val="ListParagraph"/>
        <w:numPr>
          <w:ilvl w:val="0"/>
          <w:numId w:val="22"/>
        </w:numPr>
        <w:rPr>
          <w:sz w:val="36"/>
          <w:szCs w:val="36"/>
          <w:lang w:val="en-US"/>
        </w:rPr>
      </w:pPr>
      <w:r>
        <w:rPr>
          <w:sz w:val="36"/>
          <w:szCs w:val="36"/>
          <w:lang w:val="en-US"/>
        </w:rPr>
        <w:t>Types of pro</w:t>
      </w:r>
      <w:r w:rsidR="006C047A">
        <w:rPr>
          <w:sz w:val="36"/>
          <w:szCs w:val="36"/>
          <w:lang w:val="en-US"/>
        </w:rPr>
        <w:t xml:space="preserve">tocols </w:t>
      </w:r>
    </w:p>
    <w:p w14:paraId="641024BE" w14:textId="339D1558" w:rsidR="006C047A" w:rsidRDefault="006C047A" w:rsidP="006C047A">
      <w:pPr>
        <w:pStyle w:val="ListParagraph"/>
        <w:numPr>
          <w:ilvl w:val="0"/>
          <w:numId w:val="26"/>
        </w:numPr>
        <w:rPr>
          <w:sz w:val="36"/>
          <w:szCs w:val="36"/>
          <w:lang w:val="en-US"/>
        </w:rPr>
      </w:pPr>
      <w:r>
        <w:rPr>
          <w:sz w:val="36"/>
          <w:szCs w:val="36"/>
          <w:lang w:val="en-US"/>
        </w:rPr>
        <w:t>HTTP &amp; HTTPS</w:t>
      </w:r>
    </w:p>
    <w:p w14:paraId="79384B1A" w14:textId="6D0155AA" w:rsidR="006C047A" w:rsidRDefault="006C047A" w:rsidP="006C047A">
      <w:pPr>
        <w:pStyle w:val="ListParagraph"/>
        <w:numPr>
          <w:ilvl w:val="0"/>
          <w:numId w:val="26"/>
        </w:numPr>
        <w:rPr>
          <w:sz w:val="36"/>
          <w:szCs w:val="36"/>
          <w:lang w:val="en-US"/>
        </w:rPr>
      </w:pPr>
      <w:r>
        <w:rPr>
          <w:sz w:val="36"/>
          <w:szCs w:val="36"/>
          <w:lang w:val="en-US"/>
        </w:rPr>
        <w:t>FTP (File Transfer Protocol)</w:t>
      </w:r>
    </w:p>
    <w:p w14:paraId="5F177A92" w14:textId="774E0947" w:rsidR="006C047A" w:rsidRDefault="006C047A" w:rsidP="006C047A">
      <w:pPr>
        <w:pStyle w:val="ListParagraph"/>
        <w:numPr>
          <w:ilvl w:val="0"/>
          <w:numId w:val="26"/>
        </w:numPr>
        <w:rPr>
          <w:sz w:val="36"/>
          <w:szCs w:val="36"/>
          <w:lang w:val="en-US"/>
        </w:rPr>
      </w:pPr>
      <w:r>
        <w:rPr>
          <w:sz w:val="36"/>
          <w:szCs w:val="36"/>
          <w:lang w:val="en-US"/>
        </w:rPr>
        <w:t>Email Protocol</w:t>
      </w:r>
    </w:p>
    <w:p w14:paraId="716478BB" w14:textId="7F457E52" w:rsidR="006C047A" w:rsidRDefault="006C047A" w:rsidP="006C047A">
      <w:pPr>
        <w:pStyle w:val="ListParagraph"/>
        <w:numPr>
          <w:ilvl w:val="0"/>
          <w:numId w:val="26"/>
        </w:numPr>
        <w:rPr>
          <w:sz w:val="36"/>
          <w:szCs w:val="36"/>
          <w:lang w:val="en-US"/>
        </w:rPr>
      </w:pPr>
      <w:r>
        <w:rPr>
          <w:sz w:val="36"/>
          <w:szCs w:val="36"/>
          <w:lang w:val="en-US"/>
        </w:rPr>
        <w:t>TCP (Transmission Control Protocol)</w:t>
      </w:r>
    </w:p>
    <w:p w14:paraId="42E68A14" w14:textId="7582F90F" w:rsidR="006C047A" w:rsidRDefault="006C047A" w:rsidP="006C047A">
      <w:pPr>
        <w:pStyle w:val="ListParagraph"/>
        <w:numPr>
          <w:ilvl w:val="0"/>
          <w:numId w:val="26"/>
        </w:numPr>
        <w:rPr>
          <w:sz w:val="36"/>
          <w:szCs w:val="36"/>
          <w:lang w:val="en-US"/>
        </w:rPr>
      </w:pPr>
      <w:r>
        <w:rPr>
          <w:sz w:val="36"/>
          <w:szCs w:val="36"/>
          <w:lang w:val="en-US"/>
        </w:rPr>
        <w:t>UDP (User Datagram Protocol)</w:t>
      </w:r>
    </w:p>
    <w:p w14:paraId="29C36E91" w14:textId="699A16D4" w:rsidR="006C047A" w:rsidRDefault="006C047A" w:rsidP="006C047A">
      <w:pPr>
        <w:pStyle w:val="ListParagraph"/>
        <w:numPr>
          <w:ilvl w:val="0"/>
          <w:numId w:val="28"/>
        </w:numPr>
        <w:rPr>
          <w:sz w:val="36"/>
          <w:szCs w:val="36"/>
          <w:lang w:val="en-US"/>
        </w:rPr>
      </w:pPr>
      <w:r w:rsidRPr="006C047A">
        <w:rPr>
          <w:sz w:val="36"/>
          <w:szCs w:val="36"/>
          <w:lang w:val="en-US"/>
        </w:rPr>
        <w:t>The TCP</w:t>
      </w:r>
      <w:r>
        <w:rPr>
          <w:sz w:val="36"/>
          <w:szCs w:val="36"/>
          <w:lang w:val="en-US"/>
        </w:rPr>
        <w:t xml:space="preserve"> </w:t>
      </w:r>
      <w:r w:rsidRPr="006C047A">
        <w:rPr>
          <w:sz w:val="36"/>
          <w:szCs w:val="36"/>
          <w:lang w:val="en-US"/>
        </w:rPr>
        <w:t>model is a framework used to understand how data is transmitted over the internet. It breaks down communication into layers, each with specific functions.</w:t>
      </w:r>
    </w:p>
    <w:p w14:paraId="2EE00C45" w14:textId="64436EC8" w:rsidR="006C047A" w:rsidRPr="006C047A" w:rsidRDefault="006C047A" w:rsidP="006C047A">
      <w:pPr>
        <w:pStyle w:val="ListParagraph"/>
        <w:numPr>
          <w:ilvl w:val="0"/>
          <w:numId w:val="29"/>
        </w:numPr>
        <w:rPr>
          <w:sz w:val="36"/>
          <w:szCs w:val="36"/>
          <w:lang w:val="en-US"/>
        </w:rPr>
      </w:pPr>
      <w:r w:rsidRPr="006C047A">
        <w:rPr>
          <w:sz w:val="36"/>
          <w:szCs w:val="36"/>
          <w:lang w:val="en-US"/>
        </w:rPr>
        <w:t xml:space="preserve">Application Layer  </w:t>
      </w:r>
    </w:p>
    <w:p w14:paraId="67553ED0" w14:textId="77777777" w:rsidR="006C047A" w:rsidRDefault="006C047A" w:rsidP="006C047A">
      <w:pPr>
        <w:pStyle w:val="ListParagraph"/>
        <w:numPr>
          <w:ilvl w:val="0"/>
          <w:numId w:val="30"/>
        </w:numPr>
        <w:rPr>
          <w:sz w:val="36"/>
          <w:szCs w:val="36"/>
          <w:lang w:val="en-US"/>
        </w:rPr>
      </w:pPr>
      <w:r w:rsidRPr="006C047A">
        <w:rPr>
          <w:sz w:val="36"/>
          <w:szCs w:val="36"/>
          <w:lang w:val="en-US"/>
        </w:rPr>
        <w:t>Function: Provides network services to end-users (like web browsing, email, file transfer).</w:t>
      </w:r>
    </w:p>
    <w:p w14:paraId="4378699E" w14:textId="77777777" w:rsidR="006C047A" w:rsidRDefault="006C047A" w:rsidP="006C047A">
      <w:pPr>
        <w:pStyle w:val="ListParagraph"/>
        <w:ind w:left="1440"/>
        <w:rPr>
          <w:sz w:val="36"/>
          <w:szCs w:val="36"/>
          <w:lang w:val="en-US"/>
        </w:rPr>
      </w:pPr>
      <w:r w:rsidRPr="006C047A">
        <w:rPr>
          <w:sz w:val="36"/>
          <w:szCs w:val="36"/>
          <w:lang w:val="en-US"/>
        </w:rPr>
        <w:t>Examples: HTTP, FTP, SMTP, DNS</w:t>
      </w:r>
    </w:p>
    <w:p w14:paraId="50CD1AEF" w14:textId="77777777" w:rsidR="006C047A" w:rsidRDefault="006C047A" w:rsidP="006C047A">
      <w:pPr>
        <w:pStyle w:val="ListParagraph"/>
        <w:numPr>
          <w:ilvl w:val="0"/>
          <w:numId w:val="30"/>
        </w:numPr>
        <w:rPr>
          <w:sz w:val="36"/>
          <w:szCs w:val="36"/>
          <w:lang w:val="en-US"/>
        </w:rPr>
      </w:pPr>
      <w:r w:rsidRPr="006C047A">
        <w:rPr>
          <w:sz w:val="36"/>
          <w:szCs w:val="36"/>
          <w:lang w:val="en-US"/>
        </w:rPr>
        <w:lastRenderedPageBreak/>
        <w:t>Analogy: Like the apps you use—browser, email, etc.</w:t>
      </w:r>
    </w:p>
    <w:p w14:paraId="749DD115" w14:textId="656B0A4A" w:rsidR="006C047A" w:rsidRPr="006C047A" w:rsidRDefault="006C047A" w:rsidP="006C047A">
      <w:pPr>
        <w:pStyle w:val="ListParagraph"/>
        <w:numPr>
          <w:ilvl w:val="0"/>
          <w:numId w:val="29"/>
        </w:numPr>
        <w:rPr>
          <w:sz w:val="36"/>
          <w:szCs w:val="36"/>
          <w:lang w:val="en-US"/>
        </w:rPr>
      </w:pPr>
      <w:r w:rsidRPr="006C047A">
        <w:rPr>
          <w:sz w:val="36"/>
          <w:szCs w:val="36"/>
          <w:lang w:val="en-US"/>
        </w:rPr>
        <w:t>Transport Layer</w:t>
      </w:r>
    </w:p>
    <w:p w14:paraId="1DCB82E9" w14:textId="77777777" w:rsidR="006C047A" w:rsidRDefault="006C047A" w:rsidP="006C047A">
      <w:pPr>
        <w:pStyle w:val="ListParagraph"/>
        <w:numPr>
          <w:ilvl w:val="0"/>
          <w:numId w:val="30"/>
        </w:numPr>
        <w:rPr>
          <w:sz w:val="36"/>
          <w:szCs w:val="36"/>
          <w:lang w:val="en-US"/>
        </w:rPr>
      </w:pPr>
      <w:r w:rsidRPr="006C047A">
        <w:rPr>
          <w:sz w:val="36"/>
          <w:szCs w:val="36"/>
          <w:lang w:val="en-US"/>
        </w:rPr>
        <w:t>Function: Ensures reliable data transfer between devices.</w:t>
      </w:r>
    </w:p>
    <w:p w14:paraId="0F8F7EEE" w14:textId="77777777" w:rsidR="006C047A" w:rsidRDefault="006C047A" w:rsidP="006C047A">
      <w:pPr>
        <w:pStyle w:val="ListParagraph"/>
        <w:numPr>
          <w:ilvl w:val="0"/>
          <w:numId w:val="30"/>
        </w:numPr>
        <w:rPr>
          <w:sz w:val="36"/>
          <w:szCs w:val="36"/>
          <w:lang w:val="en-US"/>
        </w:rPr>
      </w:pPr>
      <w:r w:rsidRPr="006C047A">
        <w:rPr>
          <w:sz w:val="36"/>
          <w:szCs w:val="36"/>
          <w:lang w:val="en-US"/>
        </w:rPr>
        <w:t>Protocols</w:t>
      </w:r>
      <w:r>
        <w:rPr>
          <w:sz w:val="36"/>
          <w:szCs w:val="36"/>
          <w:lang w:val="en-US"/>
        </w:rPr>
        <w:t>:</w:t>
      </w:r>
    </w:p>
    <w:p w14:paraId="2EBEFB57" w14:textId="77777777" w:rsidR="006C047A" w:rsidRDefault="006C047A" w:rsidP="006C047A">
      <w:pPr>
        <w:pStyle w:val="ListParagraph"/>
        <w:ind w:left="1440"/>
        <w:rPr>
          <w:sz w:val="36"/>
          <w:szCs w:val="36"/>
          <w:lang w:val="en-US"/>
        </w:rPr>
      </w:pPr>
      <w:r w:rsidRPr="006C047A">
        <w:rPr>
          <w:sz w:val="36"/>
          <w:szCs w:val="36"/>
          <w:lang w:val="en-US"/>
        </w:rPr>
        <w:t>TCP (Transmission Control Protocol): Reliable, connection-based.</w:t>
      </w:r>
    </w:p>
    <w:p w14:paraId="63C4B8D3" w14:textId="77777777" w:rsidR="006C047A" w:rsidRDefault="006C047A" w:rsidP="006C047A">
      <w:pPr>
        <w:pStyle w:val="ListParagraph"/>
        <w:ind w:left="1440"/>
        <w:rPr>
          <w:sz w:val="36"/>
          <w:szCs w:val="36"/>
          <w:lang w:val="en-US"/>
        </w:rPr>
      </w:pPr>
      <w:r w:rsidRPr="006C047A">
        <w:rPr>
          <w:sz w:val="36"/>
          <w:szCs w:val="36"/>
          <w:lang w:val="en-US"/>
        </w:rPr>
        <w:t>UDP (User Datagram Protocol): Faster, connectionless.</w:t>
      </w:r>
    </w:p>
    <w:p w14:paraId="2F736196" w14:textId="0267D0DF" w:rsidR="006C047A" w:rsidRPr="006C047A" w:rsidRDefault="006C047A" w:rsidP="006C047A">
      <w:pPr>
        <w:pStyle w:val="ListParagraph"/>
        <w:numPr>
          <w:ilvl w:val="0"/>
          <w:numId w:val="30"/>
        </w:numPr>
        <w:rPr>
          <w:sz w:val="36"/>
          <w:szCs w:val="36"/>
          <w:lang w:val="en-US"/>
        </w:rPr>
      </w:pPr>
      <w:r w:rsidRPr="006C047A">
        <w:rPr>
          <w:sz w:val="36"/>
          <w:szCs w:val="36"/>
          <w:lang w:val="en-US"/>
        </w:rPr>
        <w:t>Analogy: Like a delivery service ensuring your package arrives safely (TCP) or quickly (UDP).</w:t>
      </w:r>
    </w:p>
    <w:p w14:paraId="2D3895BB" w14:textId="6ED5008C" w:rsidR="006C047A" w:rsidRPr="006C047A" w:rsidRDefault="006C047A" w:rsidP="006C047A">
      <w:pPr>
        <w:pStyle w:val="ListParagraph"/>
        <w:numPr>
          <w:ilvl w:val="0"/>
          <w:numId w:val="29"/>
        </w:numPr>
        <w:rPr>
          <w:sz w:val="36"/>
          <w:szCs w:val="36"/>
          <w:lang w:val="en-US"/>
        </w:rPr>
      </w:pPr>
      <w:r w:rsidRPr="006C047A">
        <w:rPr>
          <w:sz w:val="36"/>
          <w:szCs w:val="36"/>
          <w:lang w:val="en-US"/>
        </w:rPr>
        <w:t>Internet Layer</w:t>
      </w:r>
    </w:p>
    <w:p w14:paraId="5FA327F2" w14:textId="77777777" w:rsidR="00865106" w:rsidRDefault="006C047A" w:rsidP="006C047A">
      <w:pPr>
        <w:pStyle w:val="ListParagraph"/>
        <w:numPr>
          <w:ilvl w:val="0"/>
          <w:numId w:val="30"/>
        </w:numPr>
        <w:rPr>
          <w:sz w:val="36"/>
          <w:szCs w:val="36"/>
          <w:lang w:val="en-US"/>
        </w:rPr>
      </w:pPr>
      <w:r w:rsidRPr="006C047A">
        <w:rPr>
          <w:sz w:val="36"/>
          <w:szCs w:val="36"/>
          <w:lang w:val="en-US"/>
        </w:rPr>
        <w:t>Function: Routes data from the source to the destination using IP addresses.</w:t>
      </w:r>
    </w:p>
    <w:p w14:paraId="1215BFD6" w14:textId="77777777" w:rsidR="00685B01" w:rsidRDefault="006C047A" w:rsidP="006C047A">
      <w:pPr>
        <w:pStyle w:val="ListParagraph"/>
        <w:numPr>
          <w:ilvl w:val="0"/>
          <w:numId w:val="30"/>
        </w:numPr>
        <w:rPr>
          <w:sz w:val="36"/>
          <w:szCs w:val="36"/>
          <w:lang w:val="en-US"/>
        </w:rPr>
      </w:pPr>
      <w:r w:rsidRPr="00865106">
        <w:rPr>
          <w:sz w:val="36"/>
          <w:szCs w:val="36"/>
          <w:lang w:val="en-US"/>
        </w:rPr>
        <w:t>Analogy: Like a GPS helping data find the best path to the destination.</w:t>
      </w:r>
    </w:p>
    <w:p w14:paraId="1716FF54" w14:textId="684DF11C" w:rsidR="00685B01" w:rsidRPr="00685B01" w:rsidRDefault="006C047A" w:rsidP="00685B01">
      <w:pPr>
        <w:pStyle w:val="ListParagraph"/>
        <w:numPr>
          <w:ilvl w:val="0"/>
          <w:numId w:val="29"/>
        </w:numPr>
        <w:rPr>
          <w:sz w:val="36"/>
          <w:szCs w:val="36"/>
          <w:lang w:val="en-US"/>
        </w:rPr>
      </w:pPr>
      <w:r w:rsidRPr="00685B01">
        <w:rPr>
          <w:sz w:val="36"/>
          <w:szCs w:val="36"/>
          <w:lang w:val="en-US"/>
        </w:rPr>
        <w:t>Network Access Layer (Link Layer)</w:t>
      </w:r>
    </w:p>
    <w:p w14:paraId="03E3F719" w14:textId="77777777" w:rsidR="00685B01" w:rsidRDefault="006C047A" w:rsidP="006C047A">
      <w:pPr>
        <w:pStyle w:val="ListParagraph"/>
        <w:numPr>
          <w:ilvl w:val="0"/>
          <w:numId w:val="32"/>
        </w:numPr>
        <w:rPr>
          <w:sz w:val="36"/>
          <w:szCs w:val="36"/>
          <w:lang w:val="en-US"/>
        </w:rPr>
      </w:pPr>
      <w:r w:rsidRPr="00685B01">
        <w:rPr>
          <w:sz w:val="36"/>
          <w:szCs w:val="36"/>
          <w:lang w:val="en-US"/>
        </w:rPr>
        <w:t>Function: Deals with physical transmission of data (hardware-level communication).</w:t>
      </w:r>
    </w:p>
    <w:p w14:paraId="4E1B60B9" w14:textId="77777777" w:rsidR="00685B01" w:rsidRDefault="006C047A" w:rsidP="006C047A">
      <w:pPr>
        <w:pStyle w:val="ListParagraph"/>
        <w:numPr>
          <w:ilvl w:val="0"/>
          <w:numId w:val="32"/>
        </w:numPr>
        <w:rPr>
          <w:sz w:val="36"/>
          <w:szCs w:val="36"/>
          <w:lang w:val="en-US"/>
        </w:rPr>
      </w:pPr>
      <w:r w:rsidRPr="00685B01">
        <w:rPr>
          <w:sz w:val="36"/>
          <w:szCs w:val="36"/>
          <w:lang w:val="en-US"/>
        </w:rPr>
        <w:t>Examples: Ethernet, Wi-Fi, MAC addresses</w:t>
      </w:r>
    </w:p>
    <w:p w14:paraId="34549E16" w14:textId="3F662EBA" w:rsidR="006C047A" w:rsidRPr="00685B01" w:rsidRDefault="006C047A" w:rsidP="006C047A">
      <w:pPr>
        <w:pStyle w:val="ListParagraph"/>
        <w:numPr>
          <w:ilvl w:val="0"/>
          <w:numId w:val="32"/>
        </w:numPr>
        <w:rPr>
          <w:sz w:val="36"/>
          <w:szCs w:val="36"/>
          <w:lang w:val="en-US"/>
        </w:rPr>
      </w:pPr>
      <w:r w:rsidRPr="00685B01">
        <w:rPr>
          <w:sz w:val="36"/>
          <w:szCs w:val="36"/>
          <w:lang w:val="en-US"/>
        </w:rPr>
        <w:t>Analogy: Like the roads and vehicles used to deliver your data.</w:t>
      </w:r>
    </w:p>
    <w:p w14:paraId="0E12CB16" w14:textId="77777777" w:rsidR="009922CD" w:rsidRDefault="009922CD" w:rsidP="00465614">
      <w:pPr>
        <w:jc w:val="both"/>
        <w:rPr>
          <w:sz w:val="36"/>
          <w:szCs w:val="36"/>
          <w:lang w:val="en-US"/>
        </w:rPr>
      </w:pPr>
    </w:p>
    <w:p w14:paraId="3B3352A3" w14:textId="77777777" w:rsidR="009922CD" w:rsidRDefault="009922CD">
      <w:pPr>
        <w:rPr>
          <w:sz w:val="36"/>
          <w:szCs w:val="36"/>
          <w:lang w:val="en-US"/>
        </w:rPr>
      </w:pPr>
      <w:r>
        <w:rPr>
          <w:sz w:val="36"/>
          <w:szCs w:val="36"/>
          <w:lang w:val="en-US"/>
        </w:rPr>
        <w:br w:type="page"/>
      </w:r>
    </w:p>
    <w:p w14:paraId="0D4C0B05" w14:textId="4875F383" w:rsidR="00CA016F" w:rsidRDefault="00E12CEC" w:rsidP="00465614">
      <w:pPr>
        <w:jc w:val="both"/>
        <w:rPr>
          <w:sz w:val="36"/>
          <w:szCs w:val="36"/>
        </w:rPr>
      </w:pPr>
      <w:r>
        <w:rPr>
          <w:sz w:val="36"/>
          <w:szCs w:val="36"/>
          <w:lang w:val="en-US"/>
        </w:rPr>
        <w:lastRenderedPageBreak/>
        <w:t xml:space="preserve">Q-6 </w:t>
      </w:r>
      <w:r w:rsidR="006277A4" w:rsidRPr="006277A4">
        <w:rPr>
          <w:sz w:val="36"/>
          <w:szCs w:val="36"/>
        </w:rPr>
        <w:t>Explain Client Server Communication</w:t>
      </w:r>
      <w:r w:rsidR="006277A4">
        <w:rPr>
          <w:sz w:val="36"/>
          <w:szCs w:val="36"/>
        </w:rPr>
        <w:t>?</w:t>
      </w:r>
    </w:p>
    <w:p w14:paraId="11454412" w14:textId="71FECE7C" w:rsidR="006277A4" w:rsidRDefault="00E55725" w:rsidP="00E55725">
      <w:pPr>
        <w:pStyle w:val="ListParagraph"/>
        <w:numPr>
          <w:ilvl w:val="0"/>
          <w:numId w:val="28"/>
        </w:numPr>
        <w:jc w:val="both"/>
        <w:rPr>
          <w:sz w:val="36"/>
          <w:szCs w:val="36"/>
          <w:lang w:val="en-US"/>
        </w:rPr>
      </w:pPr>
      <w:r>
        <w:rPr>
          <w:sz w:val="36"/>
          <w:szCs w:val="36"/>
          <w:lang w:val="en-US"/>
        </w:rPr>
        <w:t xml:space="preserve">Client like </w:t>
      </w:r>
      <w:r w:rsidR="000764AD">
        <w:rPr>
          <w:sz w:val="36"/>
          <w:szCs w:val="36"/>
          <w:lang w:val="en-US"/>
        </w:rPr>
        <w:t xml:space="preserve">web browser or apps </w:t>
      </w:r>
      <w:r w:rsidR="009B136A">
        <w:rPr>
          <w:sz w:val="36"/>
          <w:szCs w:val="36"/>
          <w:lang w:val="en-US"/>
        </w:rPr>
        <w:t>initia</w:t>
      </w:r>
      <w:r w:rsidR="001744CA">
        <w:rPr>
          <w:sz w:val="36"/>
          <w:szCs w:val="36"/>
          <w:lang w:val="en-US"/>
        </w:rPr>
        <w:t>tes communication by sending re</w:t>
      </w:r>
      <w:r w:rsidR="006929F3">
        <w:rPr>
          <w:sz w:val="36"/>
          <w:szCs w:val="36"/>
          <w:lang w:val="en-US"/>
        </w:rPr>
        <w:t xml:space="preserve">quest to the server and the server </w:t>
      </w:r>
      <w:r w:rsidR="00B603C2">
        <w:rPr>
          <w:sz w:val="36"/>
          <w:szCs w:val="36"/>
          <w:lang w:val="en-US"/>
        </w:rPr>
        <w:t>rece</w:t>
      </w:r>
      <w:r w:rsidR="00D57171">
        <w:rPr>
          <w:sz w:val="36"/>
          <w:szCs w:val="36"/>
          <w:lang w:val="en-US"/>
        </w:rPr>
        <w:t xml:space="preserve">ives the </w:t>
      </w:r>
      <w:r w:rsidR="00D04917">
        <w:rPr>
          <w:sz w:val="36"/>
          <w:szCs w:val="36"/>
          <w:lang w:val="en-US"/>
        </w:rPr>
        <w:t>request, processes</w:t>
      </w:r>
      <w:r w:rsidR="00F14BDE">
        <w:rPr>
          <w:sz w:val="36"/>
          <w:szCs w:val="36"/>
          <w:lang w:val="en-US"/>
        </w:rPr>
        <w:t xml:space="preserve"> it like fetching data</w:t>
      </w:r>
      <w:r w:rsidR="00F611E3">
        <w:rPr>
          <w:sz w:val="36"/>
          <w:szCs w:val="36"/>
          <w:lang w:val="en-US"/>
        </w:rPr>
        <w:t xml:space="preserve"> from a database </w:t>
      </w:r>
      <w:r w:rsidR="00E6285D">
        <w:rPr>
          <w:sz w:val="36"/>
          <w:szCs w:val="36"/>
          <w:lang w:val="en-US"/>
        </w:rPr>
        <w:t xml:space="preserve">and prepare </w:t>
      </w:r>
      <w:r w:rsidR="00D04917">
        <w:rPr>
          <w:sz w:val="36"/>
          <w:szCs w:val="36"/>
          <w:lang w:val="en-US"/>
        </w:rPr>
        <w:t>for response</w:t>
      </w:r>
      <w:r w:rsidR="00E6285D">
        <w:rPr>
          <w:sz w:val="36"/>
          <w:szCs w:val="36"/>
          <w:lang w:val="en-US"/>
        </w:rPr>
        <w:t xml:space="preserve"> </w:t>
      </w:r>
    </w:p>
    <w:p w14:paraId="695F9C65" w14:textId="0D4C5C5F" w:rsidR="00D04917" w:rsidRDefault="00B6058A" w:rsidP="00B6058A">
      <w:pPr>
        <w:pStyle w:val="ListParagraph"/>
        <w:numPr>
          <w:ilvl w:val="0"/>
          <w:numId w:val="28"/>
        </w:numPr>
        <w:jc w:val="both"/>
        <w:rPr>
          <w:sz w:val="36"/>
          <w:szCs w:val="36"/>
          <w:lang w:val="en-US"/>
        </w:rPr>
      </w:pPr>
      <w:r>
        <w:rPr>
          <w:sz w:val="36"/>
          <w:szCs w:val="36"/>
          <w:lang w:val="en-US"/>
        </w:rPr>
        <w:t>Then Server respo</w:t>
      </w:r>
      <w:r w:rsidR="00C40310">
        <w:rPr>
          <w:sz w:val="36"/>
          <w:szCs w:val="36"/>
          <w:lang w:val="en-US"/>
        </w:rPr>
        <w:t xml:space="preserve">nse the client </w:t>
      </w:r>
      <w:proofErr w:type="gramStart"/>
      <w:r w:rsidR="00146725">
        <w:rPr>
          <w:sz w:val="36"/>
          <w:szCs w:val="36"/>
          <w:lang w:val="en-US"/>
        </w:rPr>
        <w:t>there</w:t>
      </w:r>
      <w:proofErr w:type="gramEnd"/>
      <w:r w:rsidR="00146725">
        <w:rPr>
          <w:sz w:val="36"/>
          <w:szCs w:val="36"/>
          <w:lang w:val="en-US"/>
        </w:rPr>
        <w:t xml:space="preserve"> problem is </w:t>
      </w:r>
      <w:proofErr w:type="gramStart"/>
      <w:r w:rsidR="00146725">
        <w:rPr>
          <w:sz w:val="36"/>
          <w:szCs w:val="36"/>
          <w:lang w:val="en-US"/>
        </w:rPr>
        <w:t>solve</w:t>
      </w:r>
      <w:proofErr w:type="gramEnd"/>
      <w:r w:rsidR="00146725">
        <w:rPr>
          <w:sz w:val="36"/>
          <w:szCs w:val="36"/>
          <w:lang w:val="en-US"/>
        </w:rPr>
        <w:t xml:space="preserve"> </w:t>
      </w:r>
      <w:r w:rsidR="006C7E7B">
        <w:rPr>
          <w:sz w:val="36"/>
          <w:szCs w:val="36"/>
          <w:lang w:val="en-US"/>
        </w:rPr>
        <w:t xml:space="preserve">and then client </w:t>
      </w:r>
      <w:r w:rsidR="00540EB3">
        <w:rPr>
          <w:sz w:val="36"/>
          <w:szCs w:val="36"/>
          <w:lang w:val="en-US"/>
        </w:rPr>
        <w:t xml:space="preserve">receives the response and displays the result </w:t>
      </w:r>
      <w:r w:rsidR="00E20958">
        <w:rPr>
          <w:sz w:val="36"/>
          <w:szCs w:val="36"/>
          <w:lang w:val="en-US"/>
        </w:rPr>
        <w:t>to use data accordingly</w:t>
      </w:r>
    </w:p>
    <w:p w14:paraId="68448B5B" w14:textId="608D3481" w:rsidR="00E20958" w:rsidRDefault="00DA36CE" w:rsidP="00DA36CE">
      <w:pPr>
        <w:jc w:val="both"/>
        <w:rPr>
          <w:sz w:val="36"/>
          <w:szCs w:val="36"/>
        </w:rPr>
      </w:pPr>
      <w:r>
        <w:rPr>
          <w:sz w:val="36"/>
          <w:szCs w:val="36"/>
          <w:lang w:val="en-US"/>
        </w:rPr>
        <w:t>Q</w:t>
      </w:r>
      <w:r w:rsidR="00DD20D0">
        <w:rPr>
          <w:sz w:val="36"/>
          <w:szCs w:val="36"/>
          <w:lang w:val="en-US"/>
        </w:rPr>
        <w:t xml:space="preserve">-7 </w:t>
      </w:r>
      <w:r w:rsidR="00DD20D0" w:rsidRPr="00DD20D0">
        <w:rPr>
          <w:sz w:val="36"/>
          <w:szCs w:val="36"/>
        </w:rPr>
        <w:t>How does broadband differ from fibre-optic internet?</w:t>
      </w:r>
    </w:p>
    <w:p w14:paraId="0E064C4D" w14:textId="1A93DCB8" w:rsidR="00B90EAB" w:rsidRDefault="00B90EAB" w:rsidP="00B90EAB">
      <w:pPr>
        <w:pStyle w:val="ListParagraph"/>
        <w:numPr>
          <w:ilvl w:val="0"/>
          <w:numId w:val="33"/>
        </w:numPr>
        <w:jc w:val="both"/>
        <w:rPr>
          <w:sz w:val="36"/>
          <w:szCs w:val="36"/>
          <w:lang w:val="en-US"/>
        </w:rPr>
      </w:pPr>
      <w:r w:rsidRPr="00B90EAB">
        <w:rPr>
          <w:sz w:val="36"/>
          <w:szCs w:val="36"/>
          <w:lang w:val="en-US"/>
        </w:rPr>
        <w:t>Broadband is like the big umbrella term for high-speed internet access. Think of it as a way to get online that's much faster than old dial-up. Now, under this umbrella, you'll find different types of broadband, and one of the most advanced and fastest types is fiber optic internet.</w:t>
      </w:r>
    </w:p>
    <w:p w14:paraId="2A34D92A" w14:textId="0B2BE783" w:rsidR="00B90EAB" w:rsidRDefault="004C3E30" w:rsidP="00B90EAB">
      <w:pPr>
        <w:pStyle w:val="ListParagraph"/>
        <w:numPr>
          <w:ilvl w:val="0"/>
          <w:numId w:val="33"/>
        </w:numPr>
        <w:jc w:val="both"/>
        <w:rPr>
          <w:sz w:val="36"/>
          <w:szCs w:val="36"/>
          <w:lang w:val="en-US"/>
        </w:rPr>
      </w:pPr>
      <w:r w:rsidRPr="004C3E30">
        <w:rPr>
          <w:sz w:val="36"/>
          <w:szCs w:val="36"/>
          <w:lang w:val="en-US"/>
        </w:rPr>
        <w:t>Fiber Optic is a specific type of broadband that uses fiber optic cables. It's considered more advanced because it transmits data as light, which allows for significantly faster speeds and greater bandwidth compared to technologies that rely on electrical signals over copper wires.</w:t>
      </w:r>
    </w:p>
    <w:tbl>
      <w:tblPr>
        <w:tblStyle w:val="TableGrid"/>
        <w:tblW w:w="9289" w:type="dxa"/>
        <w:tblInd w:w="720" w:type="dxa"/>
        <w:tblLook w:val="04A0" w:firstRow="1" w:lastRow="0" w:firstColumn="1" w:lastColumn="0" w:noHBand="0" w:noVBand="1"/>
      </w:tblPr>
      <w:tblGrid>
        <w:gridCol w:w="3089"/>
        <w:gridCol w:w="3078"/>
        <w:gridCol w:w="3122"/>
      </w:tblGrid>
      <w:tr w:rsidR="00373BC9" w14:paraId="1DE0CB45" w14:textId="77777777" w:rsidTr="00C9255F">
        <w:trPr>
          <w:trHeight w:val="444"/>
        </w:trPr>
        <w:tc>
          <w:tcPr>
            <w:tcW w:w="3089" w:type="dxa"/>
          </w:tcPr>
          <w:p w14:paraId="3A43DA71" w14:textId="137F48DC" w:rsidR="009A2996" w:rsidRDefault="00373BC9" w:rsidP="00C32922">
            <w:pPr>
              <w:pStyle w:val="ListParagraph"/>
              <w:ind w:left="0"/>
              <w:jc w:val="both"/>
              <w:rPr>
                <w:sz w:val="36"/>
                <w:szCs w:val="36"/>
                <w:lang w:val="en-US"/>
              </w:rPr>
            </w:pPr>
            <w:r>
              <w:rPr>
                <w:sz w:val="36"/>
                <w:szCs w:val="36"/>
                <w:lang w:val="en-US"/>
              </w:rPr>
              <w:t xml:space="preserve">Feature </w:t>
            </w:r>
          </w:p>
        </w:tc>
        <w:tc>
          <w:tcPr>
            <w:tcW w:w="3078" w:type="dxa"/>
          </w:tcPr>
          <w:p w14:paraId="581FFCB0" w14:textId="58A9BB02" w:rsidR="009A2996" w:rsidRDefault="00373BC9" w:rsidP="00C32922">
            <w:pPr>
              <w:pStyle w:val="ListParagraph"/>
              <w:ind w:left="0"/>
              <w:jc w:val="both"/>
              <w:rPr>
                <w:sz w:val="36"/>
                <w:szCs w:val="36"/>
                <w:lang w:val="en-US"/>
              </w:rPr>
            </w:pPr>
            <w:r>
              <w:rPr>
                <w:sz w:val="36"/>
                <w:szCs w:val="36"/>
                <w:lang w:val="en-US"/>
              </w:rPr>
              <w:t xml:space="preserve">Broadband </w:t>
            </w:r>
          </w:p>
        </w:tc>
        <w:tc>
          <w:tcPr>
            <w:tcW w:w="3122" w:type="dxa"/>
          </w:tcPr>
          <w:p w14:paraId="5E2DCB65" w14:textId="62CFE00A" w:rsidR="003C0887" w:rsidRDefault="00373BC9" w:rsidP="00C32922">
            <w:pPr>
              <w:pStyle w:val="ListParagraph"/>
              <w:ind w:left="0"/>
              <w:jc w:val="both"/>
              <w:rPr>
                <w:sz w:val="36"/>
                <w:szCs w:val="36"/>
                <w:lang w:val="en-US"/>
              </w:rPr>
            </w:pPr>
            <w:r>
              <w:rPr>
                <w:sz w:val="36"/>
                <w:szCs w:val="36"/>
                <w:lang w:val="en-US"/>
              </w:rPr>
              <w:t>Fib</w:t>
            </w:r>
            <w:r w:rsidR="003C0887">
              <w:rPr>
                <w:sz w:val="36"/>
                <w:szCs w:val="36"/>
                <w:lang w:val="en-US"/>
              </w:rPr>
              <w:t>er optic</w:t>
            </w:r>
          </w:p>
        </w:tc>
      </w:tr>
      <w:tr w:rsidR="00373BC9" w14:paraId="5531CC38" w14:textId="77777777" w:rsidTr="00C9255F">
        <w:trPr>
          <w:trHeight w:val="1357"/>
        </w:trPr>
        <w:tc>
          <w:tcPr>
            <w:tcW w:w="3089" w:type="dxa"/>
          </w:tcPr>
          <w:p w14:paraId="53E2C6EB" w14:textId="64F8D89C" w:rsidR="009A2996" w:rsidRDefault="003D3F26" w:rsidP="00C32922">
            <w:pPr>
              <w:pStyle w:val="ListParagraph"/>
              <w:ind w:left="0"/>
              <w:jc w:val="both"/>
              <w:rPr>
                <w:sz w:val="36"/>
                <w:szCs w:val="36"/>
                <w:lang w:val="en-US"/>
              </w:rPr>
            </w:pPr>
            <w:r w:rsidRPr="003D3F26">
              <w:rPr>
                <w:sz w:val="36"/>
                <w:szCs w:val="36"/>
                <w:lang w:val="en-US"/>
              </w:rPr>
              <w:t>Technology</w:t>
            </w:r>
          </w:p>
        </w:tc>
        <w:tc>
          <w:tcPr>
            <w:tcW w:w="3078" w:type="dxa"/>
          </w:tcPr>
          <w:p w14:paraId="3DF60FB2" w14:textId="624C1FA1" w:rsidR="009A2996" w:rsidRDefault="00EF1608" w:rsidP="00C32922">
            <w:pPr>
              <w:pStyle w:val="ListParagraph"/>
              <w:ind w:left="0"/>
              <w:jc w:val="both"/>
              <w:rPr>
                <w:sz w:val="36"/>
                <w:szCs w:val="36"/>
                <w:lang w:val="en-US"/>
              </w:rPr>
            </w:pPr>
            <w:r w:rsidRPr="00EF1608">
              <w:rPr>
                <w:sz w:val="36"/>
                <w:szCs w:val="36"/>
                <w:lang w:val="en-US"/>
              </w:rPr>
              <w:t>DSL, cable,</w:t>
            </w:r>
            <w:r w:rsidR="001C1F6E">
              <w:rPr>
                <w:sz w:val="36"/>
                <w:szCs w:val="36"/>
                <w:lang w:val="en-US"/>
              </w:rPr>
              <w:t xml:space="preserve"> </w:t>
            </w:r>
            <w:r>
              <w:rPr>
                <w:sz w:val="36"/>
                <w:szCs w:val="36"/>
                <w:lang w:val="en-US"/>
              </w:rPr>
              <w:t>satell</w:t>
            </w:r>
            <w:r w:rsidR="001C1F6E">
              <w:rPr>
                <w:sz w:val="36"/>
                <w:szCs w:val="36"/>
                <w:lang w:val="en-US"/>
              </w:rPr>
              <w:t>ite, fiber optic</w:t>
            </w:r>
          </w:p>
        </w:tc>
        <w:tc>
          <w:tcPr>
            <w:tcW w:w="3122" w:type="dxa"/>
          </w:tcPr>
          <w:p w14:paraId="23C4EFD7" w14:textId="13F96E2B" w:rsidR="009A2996" w:rsidRDefault="006863A2" w:rsidP="00C32922">
            <w:pPr>
              <w:pStyle w:val="ListParagraph"/>
              <w:ind w:left="0"/>
              <w:jc w:val="both"/>
              <w:rPr>
                <w:sz w:val="36"/>
                <w:szCs w:val="36"/>
                <w:lang w:val="en-US"/>
              </w:rPr>
            </w:pPr>
            <w:r w:rsidRPr="006863A2">
              <w:rPr>
                <w:sz w:val="36"/>
                <w:szCs w:val="36"/>
                <w:lang w:val="en-US"/>
              </w:rPr>
              <w:t>Thin glass or plastic fibers transmitting light</w:t>
            </w:r>
          </w:p>
        </w:tc>
      </w:tr>
      <w:tr w:rsidR="00373BC9" w14:paraId="7D1AD671" w14:textId="77777777" w:rsidTr="00C9255F">
        <w:trPr>
          <w:trHeight w:val="1357"/>
        </w:trPr>
        <w:tc>
          <w:tcPr>
            <w:tcW w:w="3089" w:type="dxa"/>
          </w:tcPr>
          <w:p w14:paraId="72745443" w14:textId="04B06AE9" w:rsidR="009A2996" w:rsidRDefault="003D3F26" w:rsidP="00C32922">
            <w:pPr>
              <w:pStyle w:val="ListParagraph"/>
              <w:ind w:left="0"/>
              <w:jc w:val="both"/>
              <w:rPr>
                <w:sz w:val="36"/>
                <w:szCs w:val="36"/>
                <w:lang w:val="en-US"/>
              </w:rPr>
            </w:pPr>
            <w:r>
              <w:rPr>
                <w:sz w:val="36"/>
                <w:szCs w:val="36"/>
                <w:lang w:val="en-US"/>
              </w:rPr>
              <w:t xml:space="preserve">Speed </w:t>
            </w:r>
          </w:p>
        </w:tc>
        <w:tc>
          <w:tcPr>
            <w:tcW w:w="3078" w:type="dxa"/>
          </w:tcPr>
          <w:p w14:paraId="73D178F6" w14:textId="025D5454" w:rsidR="009A2996" w:rsidRDefault="002304EC" w:rsidP="00C32922">
            <w:pPr>
              <w:pStyle w:val="ListParagraph"/>
              <w:ind w:left="0"/>
              <w:jc w:val="both"/>
              <w:rPr>
                <w:sz w:val="36"/>
                <w:szCs w:val="36"/>
                <w:lang w:val="en-US"/>
              </w:rPr>
            </w:pPr>
            <w:r w:rsidRPr="002304EC">
              <w:rPr>
                <w:sz w:val="36"/>
                <w:szCs w:val="36"/>
                <w:lang w:val="en-US"/>
              </w:rPr>
              <w:t>Varies, generally slower than fiber</w:t>
            </w:r>
          </w:p>
        </w:tc>
        <w:tc>
          <w:tcPr>
            <w:tcW w:w="3122" w:type="dxa"/>
          </w:tcPr>
          <w:p w14:paraId="461A617D" w14:textId="58C0B9BF" w:rsidR="009A2996" w:rsidRDefault="00C9255F" w:rsidP="00C32922">
            <w:pPr>
              <w:pStyle w:val="ListParagraph"/>
              <w:ind w:left="0"/>
              <w:jc w:val="both"/>
              <w:rPr>
                <w:sz w:val="36"/>
                <w:szCs w:val="36"/>
                <w:lang w:val="en-US"/>
              </w:rPr>
            </w:pPr>
            <w:r w:rsidRPr="00C9255F">
              <w:rPr>
                <w:sz w:val="36"/>
                <w:szCs w:val="36"/>
                <w:lang w:val="en-US"/>
              </w:rPr>
              <w:t xml:space="preserve">Extremely high, often symmetrical </w:t>
            </w:r>
            <w:r w:rsidRPr="00C9255F">
              <w:rPr>
                <w:sz w:val="36"/>
                <w:szCs w:val="36"/>
                <w:lang w:val="en-US"/>
              </w:rPr>
              <w:lastRenderedPageBreak/>
              <w:t>(equal upload and download)</w:t>
            </w:r>
          </w:p>
        </w:tc>
      </w:tr>
      <w:tr w:rsidR="00373BC9" w14:paraId="458DA565" w14:textId="77777777" w:rsidTr="00C9255F">
        <w:trPr>
          <w:trHeight w:val="148"/>
        </w:trPr>
        <w:tc>
          <w:tcPr>
            <w:tcW w:w="3089" w:type="dxa"/>
          </w:tcPr>
          <w:p w14:paraId="09A1ABAF" w14:textId="7FC34A9F" w:rsidR="009A2996" w:rsidRDefault="00CF26AD" w:rsidP="00C32922">
            <w:pPr>
              <w:pStyle w:val="ListParagraph"/>
              <w:ind w:left="0"/>
              <w:jc w:val="both"/>
              <w:rPr>
                <w:sz w:val="36"/>
                <w:szCs w:val="36"/>
                <w:lang w:val="en-US"/>
              </w:rPr>
            </w:pPr>
            <w:r>
              <w:rPr>
                <w:sz w:val="36"/>
                <w:szCs w:val="36"/>
                <w:lang w:val="en-US"/>
              </w:rPr>
              <w:lastRenderedPageBreak/>
              <w:t>Reliability</w:t>
            </w:r>
          </w:p>
        </w:tc>
        <w:tc>
          <w:tcPr>
            <w:tcW w:w="3078" w:type="dxa"/>
          </w:tcPr>
          <w:p w14:paraId="1A440B27" w14:textId="3A2E1EDB" w:rsidR="009A2996" w:rsidRDefault="008173C5" w:rsidP="00C32922">
            <w:pPr>
              <w:pStyle w:val="ListParagraph"/>
              <w:ind w:left="0"/>
              <w:jc w:val="both"/>
              <w:rPr>
                <w:sz w:val="36"/>
                <w:szCs w:val="36"/>
                <w:lang w:val="en-US"/>
              </w:rPr>
            </w:pPr>
            <w:r w:rsidRPr="008173C5">
              <w:rPr>
                <w:sz w:val="36"/>
                <w:szCs w:val="36"/>
                <w:lang w:val="en-US"/>
              </w:rPr>
              <w:t>Can be affected by distance and interference</w:t>
            </w:r>
          </w:p>
        </w:tc>
        <w:tc>
          <w:tcPr>
            <w:tcW w:w="3122" w:type="dxa"/>
          </w:tcPr>
          <w:p w14:paraId="3F6CA1F2" w14:textId="0FDF6A57" w:rsidR="009A2996" w:rsidRDefault="008173C5" w:rsidP="008173C5">
            <w:pPr>
              <w:pStyle w:val="ListParagraph"/>
              <w:ind w:left="0" w:firstLine="720"/>
              <w:jc w:val="both"/>
              <w:rPr>
                <w:sz w:val="36"/>
                <w:szCs w:val="36"/>
                <w:lang w:val="en-US"/>
              </w:rPr>
            </w:pPr>
            <w:r w:rsidRPr="008173C5">
              <w:rPr>
                <w:sz w:val="36"/>
                <w:szCs w:val="36"/>
                <w:lang w:val="en-US"/>
              </w:rPr>
              <w:t>Highly reliable, less prone to interference</w:t>
            </w:r>
          </w:p>
        </w:tc>
      </w:tr>
      <w:tr w:rsidR="00373BC9" w14:paraId="600AC3A9" w14:textId="77777777" w:rsidTr="00C9255F">
        <w:trPr>
          <w:trHeight w:val="148"/>
        </w:trPr>
        <w:tc>
          <w:tcPr>
            <w:tcW w:w="3089" w:type="dxa"/>
          </w:tcPr>
          <w:p w14:paraId="660EDD6B" w14:textId="193B06F0" w:rsidR="009A2996" w:rsidRDefault="00CF26AD" w:rsidP="00C32922">
            <w:pPr>
              <w:pStyle w:val="ListParagraph"/>
              <w:ind w:left="0"/>
              <w:jc w:val="both"/>
              <w:rPr>
                <w:sz w:val="36"/>
                <w:szCs w:val="36"/>
                <w:lang w:val="en-US"/>
              </w:rPr>
            </w:pPr>
            <w:r>
              <w:rPr>
                <w:sz w:val="36"/>
                <w:szCs w:val="36"/>
                <w:lang w:val="en-US"/>
              </w:rPr>
              <w:t>Availa</w:t>
            </w:r>
            <w:r w:rsidR="006604D9">
              <w:rPr>
                <w:sz w:val="36"/>
                <w:szCs w:val="36"/>
                <w:lang w:val="en-US"/>
              </w:rPr>
              <w:t>bility</w:t>
            </w:r>
          </w:p>
        </w:tc>
        <w:tc>
          <w:tcPr>
            <w:tcW w:w="3078" w:type="dxa"/>
          </w:tcPr>
          <w:p w14:paraId="635147E2" w14:textId="3D6C8B53" w:rsidR="009A2996" w:rsidRDefault="001C6DE5" w:rsidP="00C32922">
            <w:pPr>
              <w:pStyle w:val="ListParagraph"/>
              <w:ind w:left="0"/>
              <w:jc w:val="both"/>
              <w:rPr>
                <w:sz w:val="36"/>
                <w:szCs w:val="36"/>
                <w:lang w:val="en-US"/>
              </w:rPr>
            </w:pPr>
            <w:r w:rsidRPr="004F69A0">
              <w:rPr>
                <w:sz w:val="36"/>
                <w:szCs w:val="36"/>
                <w:lang w:val="en-US"/>
              </w:rPr>
              <w:t>Generally,</w:t>
            </w:r>
            <w:r w:rsidR="004F69A0" w:rsidRPr="004F69A0">
              <w:rPr>
                <w:sz w:val="36"/>
                <w:szCs w:val="36"/>
                <w:lang w:val="en-US"/>
              </w:rPr>
              <w:t xml:space="preserve"> more widely available currently</w:t>
            </w:r>
          </w:p>
        </w:tc>
        <w:tc>
          <w:tcPr>
            <w:tcW w:w="3122" w:type="dxa"/>
          </w:tcPr>
          <w:p w14:paraId="403F862A" w14:textId="573296D4" w:rsidR="009A2996" w:rsidRDefault="004F69A0" w:rsidP="00C32922">
            <w:pPr>
              <w:pStyle w:val="ListParagraph"/>
              <w:ind w:left="0"/>
              <w:jc w:val="both"/>
              <w:rPr>
                <w:sz w:val="36"/>
                <w:szCs w:val="36"/>
                <w:lang w:val="en-US"/>
              </w:rPr>
            </w:pPr>
            <w:r w:rsidRPr="004F69A0">
              <w:rPr>
                <w:sz w:val="36"/>
                <w:szCs w:val="36"/>
                <w:lang w:val="en-US"/>
              </w:rPr>
              <w:t>Availability is growing, but may be limited in some areas</w:t>
            </w:r>
          </w:p>
        </w:tc>
      </w:tr>
      <w:tr w:rsidR="00373BC9" w14:paraId="564C673E" w14:textId="77777777" w:rsidTr="00C9255F">
        <w:trPr>
          <w:trHeight w:val="444"/>
        </w:trPr>
        <w:tc>
          <w:tcPr>
            <w:tcW w:w="3089" w:type="dxa"/>
          </w:tcPr>
          <w:p w14:paraId="18011266" w14:textId="347807C5" w:rsidR="009A2996" w:rsidRDefault="006604D9" w:rsidP="00C32922">
            <w:pPr>
              <w:pStyle w:val="ListParagraph"/>
              <w:ind w:left="0"/>
              <w:jc w:val="both"/>
              <w:rPr>
                <w:sz w:val="36"/>
                <w:szCs w:val="36"/>
                <w:lang w:val="en-US"/>
              </w:rPr>
            </w:pPr>
            <w:r>
              <w:rPr>
                <w:sz w:val="36"/>
                <w:szCs w:val="36"/>
                <w:lang w:val="en-US"/>
              </w:rPr>
              <w:t>Cost</w:t>
            </w:r>
          </w:p>
        </w:tc>
        <w:tc>
          <w:tcPr>
            <w:tcW w:w="3078" w:type="dxa"/>
          </w:tcPr>
          <w:p w14:paraId="7C2B8B06" w14:textId="7DD08B62" w:rsidR="009A2996" w:rsidRDefault="004F69A0" w:rsidP="00C32922">
            <w:pPr>
              <w:pStyle w:val="ListParagraph"/>
              <w:ind w:left="0"/>
              <w:jc w:val="both"/>
              <w:rPr>
                <w:sz w:val="36"/>
                <w:szCs w:val="36"/>
                <w:lang w:val="en-US"/>
              </w:rPr>
            </w:pPr>
            <w:r w:rsidRPr="004F69A0">
              <w:rPr>
                <w:sz w:val="36"/>
                <w:szCs w:val="36"/>
                <w:lang w:val="en-US"/>
              </w:rPr>
              <w:t>Often more affordable than fiber (initially)</w:t>
            </w:r>
          </w:p>
        </w:tc>
        <w:tc>
          <w:tcPr>
            <w:tcW w:w="3122" w:type="dxa"/>
          </w:tcPr>
          <w:p w14:paraId="2D815952" w14:textId="716932DB" w:rsidR="009A2996" w:rsidRDefault="001C6DE5" w:rsidP="00C32922">
            <w:pPr>
              <w:pStyle w:val="ListParagraph"/>
              <w:ind w:left="0"/>
              <w:jc w:val="both"/>
              <w:rPr>
                <w:sz w:val="36"/>
                <w:szCs w:val="36"/>
                <w:lang w:val="en-US"/>
              </w:rPr>
            </w:pPr>
            <w:r w:rsidRPr="001C6DE5">
              <w:rPr>
                <w:sz w:val="36"/>
                <w:szCs w:val="36"/>
                <w:lang w:val="en-US"/>
              </w:rPr>
              <w:t>Can be more expensive due to infrastructure</w:t>
            </w:r>
          </w:p>
        </w:tc>
      </w:tr>
    </w:tbl>
    <w:p w14:paraId="1FB84208" w14:textId="77777777" w:rsidR="004C3E30" w:rsidRPr="00B90EAB" w:rsidRDefault="004C3E30" w:rsidP="00C32922">
      <w:pPr>
        <w:pStyle w:val="ListParagraph"/>
        <w:jc w:val="both"/>
        <w:rPr>
          <w:sz w:val="36"/>
          <w:szCs w:val="36"/>
          <w:lang w:val="en-US"/>
        </w:rPr>
      </w:pPr>
    </w:p>
    <w:p w14:paraId="3EF90D9F" w14:textId="77777777" w:rsidR="0056759F" w:rsidRDefault="0056759F" w:rsidP="00465614">
      <w:pPr>
        <w:pStyle w:val="ListParagraph"/>
        <w:rPr>
          <w:sz w:val="32"/>
          <w:szCs w:val="32"/>
          <w:lang w:val="en-US"/>
        </w:rPr>
      </w:pPr>
    </w:p>
    <w:p w14:paraId="6A352B8A" w14:textId="24DA7661" w:rsidR="0056759F" w:rsidRPr="00C03D08" w:rsidRDefault="000D710D" w:rsidP="00C03D08">
      <w:pPr>
        <w:jc w:val="both"/>
        <w:rPr>
          <w:sz w:val="36"/>
          <w:szCs w:val="36"/>
          <w:lang w:val="en-US"/>
        </w:rPr>
      </w:pPr>
      <w:r>
        <w:rPr>
          <w:sz w:val="36"/>
          <w:szCs w:val="36"/>
          <w:lang w:val="en-US"/>
        </w:rPr>
        <w:t xml:space="preserve">Q-8 </w:t>
      </w:r>
      <w:r w:rsidRPr="000D710D">
        <w:rPr>
          <w:sz w:val="36"/>
          <w:szCs w:val="36"/>
        </w:rPr>
        <w:t>What are the differences between HTTP and HTTPS protocols?</w:t>
      </w:r>
    </w:p>
    <w:tbl>
      <w:tblPr>
        <w:tblStyle w:val="TableGrid"/>
        <w:tblW w:w="0" w:type="auto"/>
        <w:tblLook w:val="04A0" w:firstRow="1" w:lastRow="0" w:firstColumn="1" w:lastColumn="0" w:noHBand="0" w:noVBand="1"/>
      </w:tblPr>
      <w:tblGrid>
        <w:gridCol w:w="4508"/>
        <w:gridCol w:w="4508"/>
      </w:tblGrid>
      <w:tr w:rsidR="0069095C" w14:paraId="408D2AC1" w14:textId="77777777" w:rsidTr="00043974">
        <w:tc>
          <w:tcPr>
            <w:tcW w:w="4508" w:type="dxa"/>
          </w:tcPr>
          <w:p w14:paraId="08B929D7" w14:textId="2BC2FD91" w:rsidR="0069095C" w:rsidRDefault="0069095C" w:rsidP="0069095C">
            <w:pPr>
              <w:jc w:val="both"/>
              <w:rPr>
                <w:sz w:val="36"/>
                <w:szCs w:val="36"/>
                <w:lang w:val="en-US"/>
              </w:rPr>
            </w:pPr>
            <w:r>
              <w:rPr>
                <w:sz w:val="36"/>
                <w:szCs w:val="36"/>
                <w:lang w:val="en-US"/>
              </w:rPr>
              <w:t>HTTP (Hypertext Transfer Protocol):</w:t>
            </w:r>
          </w:p>
        </w:tc>
        <w:tc>
          <w:tcPr>
            <w:tcW w:w="4508" w:type="dxa"/>
          </w:tcPr>
          <w:p w14:paraId="70D2F001" w14:textId="3036886F" w:rsidR="0069095C" w:rsidRDefault="0069095C" w:rsidP="0069095C">
            <w:pPr>
              <w:jc w:val="both"/>
              <w:rPr>
                <w:sz w:val="36"/>
                <w:szCs w:val="36"/>
                <w:lang w:val="en-US"/>
              </w:rPr>
            </w:pPr>
            <w:r>
              <w:rPr>
                <w:sz w:val="36"/>
                <w:szCs w:val="36"/>
                <w:lang w:val="en-US"/>
              </w:rPr>
              <w:t>HTTPS (Hypertext Transfer Protocol Secure):</w:t>
            </w:r>
          </w:p>
        </w:tc>
      </w:tr>
      <w:tr w:rsidR="0069095C" w14:paraId="38F75009" w14:textId="77777777" w:rsidTr="00043974">
        <w:tc>
          <w:tcPr>
            <w:tcW w:w="4508" w:type="dxa"/>
          </w:tcPr>
          <w:p w14:paraId="5C677DD8" w14:textId="145B8741" w:rsidR="0069095C" w:rsidRPr="00E06CB3" w:rsidRDefault="00E06CB3" w:rsidP="00AB2F3B">
            <w:pPr>
              <w:pStyle w:val="ListParagraph"/>
              <w:numPr>
                <w:ilvl w:val="0"/>
                <w:numId w:val="36"/>
              </w:numPr>
              <w:jc w:val="both"/>
              <w:rPr>
                <w:sz w:val="36"/>
                <w:szCs w:val="36"/>
                <w:lang w:val="en-US"/>
              </w:rPr>
            </w:pPr>
            <w:r>
              <w:rPr>
                <w:sz w:val="36"/>
                <w:szCs w:val="36"/>
                <w:lang w:val="en-US"/>
              </w:rPr>
              <w:t>Transmits data</w:t>
            </w:r>
            <w:r w:rsidR="00FC5ECE">
              <w:rPr>
                <w:sz w:val="36"/>
                <w:szCs w:val="36"/>
                <w:lang w:val="en-US"/>
              </w:rPr>
              <w:t xml:space="preserve"> in plain text</w:t>
            </w:r>
          </w:p>
        </w:tc>
        <w:tc>
          <w:tcPr>
            <w:tcW w:w="4508" w:type="dxa"/>
          </w:tcPr>
          <w:p w14:paraId="02AE08EE" w14:textId="05414497" w:rsidR="0069095C" w:rsidRPr="00AB2F3B" w:rsidRDefault="00DD57B5" w:rsidP="00AB2F3B">
            <w:pPr>
              <w:pStyle w:val="ListParagraph"/>
              <w:numPr>
                <w:ilvl w:val="0"/>
                <w:numId w:val="38"/>
              </w:numPr>
              <w:jc w:val="both"/>
              <w:rPr>
                <w:sz w:val="36"/>
                <w:szCs w:val="36"/>
                <w:lang w:val="en-US"/>
              </w:rPr>
            </w:pPr>
            <w:r w:rsidRPr="00AB2F3B">
              <w:rPr>
                <w:sz w:val="36"/>
                <w:szCs w:val="36"/>
                <w:lang w:val="en-US"/>
              </w:rPr>
              <w:t>Transmits data in an encrypted format.</w:t>
            </w:r>
          </w:p>
        </w:tc>
      </w:tr>
      <w:tr w:rsidR="0069095C" w14:paraId="6DCAE41D" w14:textId="77777777" w:rsidTr="00043974">
        <w:tc>
          <w:tcPr>
            <w:tcW w:w="4508" w:type="dxa"/>
          </w:tcPr>
          <w:p w14:paraId="72BE4FC8" w14:textId="40CC60DC" w:rsidR="0069095C" w:rsidRPr="00760731" w:rsidRDefault="00760731" w:rsidP="00AB2F3B">
            <w:pPr>
              <w:pStyle w:val="ListParagraph"/>
              <w:numPr>
                <w:ilvl w:val="0"/>
                <w:numId w:val="36"/>
              </w:numPr>
              <w:jc w:val="both"/>
              <w:rPr>
                <w:sz w:val="36"/>
                <w:szCs w:val="36"/>
                <w:lang w:val="en-US"/>
              </w:rPr>
            </w:pPr>
            <w:r w:rsidRPr="00760731">
              <w:rPr>
                <w:sz w:val="36"/>
                <w:szCs w:val="36"/>
                <w:lang w:val="en-US"/>
              </w:rPr>
              <w:t>This means that if someone intercepts</w:t>
            </w:r>
            <w:r w:rsidR="009B4209">
              <w:rPr>
                <w:sz w:val="36"/>
                <w:szCs w:val="36"/>
                <w:lang w:val="en-US"/>
              </w:rPr>
              <w:t xml:space="preserve"> </w:t>
            </w:r>
            <w:r w:rsidR="009B4209" w:rsidRPr="009B4209">
              <w:rPr>
                <w:sz w:val="36"/>
                <w:szCs w:val="36"/>
                <w:lang w:val="en-US"/>
              </w:rPr>
              <w:t>the communication, they can easily read the information being exchanged.</w:t>
            </w:r>
          </w:p>
        </w:tc>
        <w:tc>
          <w:tcPr>
            <w:tcW w:w="4508" w:type="dxa"/>
          </w:tcPr>
          <w:p w14:paraId="02C62D02" w14:textId="0FC6CB4E" w:rsidR="0069095C" w:rsidRPr="00AB2F3B" w:rsidRDefault="008E34AA" w:rsidP="00AB2F3B">
            <w:pPr>
              <w:pStyle w:val="ListParagraph"/>
              <w:numPr>
                <w:ilvl w:val="0"/>
                <w:numId w:val="38"/>
              </w:numPr>
              <w:jc w:val="both"/>
              <w:rPr>
                <w:sz w:val="36"/>
                <w:szCs w:val="36"/>
                <w:lang w:val="en-US"/>
              </w:rPr>
            </w:pPr>
            <w:r w:rsidRPr="00AB2F3B">
              <w:rPr>
                <w:sz w:val="36"/>
                <w:szCs w:val="36"/>
                <w:lang w:val="en-US"/>
              </w:rPr>
              <w:t>Uses protocols like SSL (Secure Sockets Layer) or TLS (Transport Layer Security) to encrypt the communication, making it unreadable to eavesdroppers.</w:t>
            </w:r>
          </w:p>
        </w:tc>
      </w:tr>
      <w:tr w:rsidR="0069095C" w14:paraId="040E6784" w14:textId="77777777" w:rsidTr="00043974">
        <w:tc>
          <w:tcPr>
            <w:tcW w:w="4508" w:type="dxa"/>
          </w:tcPr>
          <w:p w14:paraId="5A188296" w14:textId="4AC3C5BD" w:rsidR="0069095C" w:rsidRPr="00D266EF" w:rsidRDefault="00F94A06" w:rsidP="00AB2F3B">
            <w:pPr>
              <w:pStyle w:val="ListParagraph"/>
              <w:numPr>
                <w:ilvl w:val="0"/>
                <w:numId w:val="36"/>
              </w:numPr>
              <w:jc w:val="both"/>
              <w:rPr>
                <w:sz w:val="36"/>
                <w:szCs w:val="36"/>
                <w:lang w:val="en-US"/>
              </w:rPr>
            </w:pPr>
            <w:r w:rsidRPr="00D266EF">
              <w:rPr>
                <w:sz w:val="36"/>
                <w:szCs w:val="36"/>
                <w:lang w:val="en-US"/>
              </w:rPr>
              <w:t>Uses port 80 by default.</w:t>
            </w:r>
          </w:p>
        </w:tc>
        <w:tc>
          <w:tcPr>
            <w:tcW w:w="4508" w:type="dxa"/>
          </w:tcPr>
          <w:p w14:paraId="1B9E1654" w14:textId="4978CBAC" w:rsidR="0069095C" w:rsidRPr="00AB2F3B" w:rsidRDefault="008E34AA" w:rsidP="00AB2F3B">
            <w:pPr>
              <w:pStyle w:val="ListParagraph"/>
              <w:numPr>
                <w:ilvl w:val="0"/>
                <w:numId w:val="38"/>
              </w:numPr>
              <w:jc w:val="both"/>
              <w:rPr>
                <w:sz w:val="36"/>
                <w:szCs w:val="36"/>
                <w:lang w:val="en-US"/>
              </w:rPr>
            </w:pPr>
            <w:r w:rsidRPr="00AB2F3B">
              <w:rPr>
                <w:sz w:val="36"/>
                <w:szCs w:val="36"/>
                <w:lang w:val="en-US"/>
              </w:rPr>
              <w:t>Uses port 443 by default.</w:t>
            </w:r>
          </w:p>
        </w:tc>
      </w:tr>
      <w:tr w:rsidR="0069095C" w14:paraId="2F649C90" w14:textId="77777777" w:rsidTr="00043974">
        <w:tc>
          <w:tcPr>
            <w:tcW w:w="4508" w:type="dxa"/>
          </w:tcPr>
          <w:p w14:paraId="1A29E2A3" w14:textId="2F5016DD" w:rsidR="0069095C" w:rsidRPr="00D266EF" w:rsidRDefault="00F94A06" w:rsidP="00AB2F3B">
            <w:pPr>
              <w:pStyle w:val="ListParagraph"/>
              <w:numPr>
                <w:ilvl w:val="0"/>
                <w:numId w:val="36"/>
              </w:numPr>
              <w:jc w:val="both"/>
              <w:rPr>
                <w:sz w:val="36"/>
                <w:szCs w:val="36"/>
                <w:lang w:val="en-US"/>
              </w:rPr>
            </w:pPr>
            <w:r w:rsidRPr="00D266EF">
              <w:rPr>
                <w:sz w:val="36"/>
                <w:szCs w:val="36"/>
                <w:lang w:val="en-US"/>
              </w:rPr>
              <w:lastRenderedPageBreak/>
              <w:t>URLs start with http://.</w:t>
            </w:r>
          </w:p>
        </w:tc>
        <w:tc>
          <w:tcPr>
            <w:tcW w:w="4508" w:type="dxa"/>
          </w:tcPr>
          <w:p w14:paraId="37A5F8B6" w14:textId="50D19CC6" w:rsidR="0069095C" w:rsidRPr="00AB2F3B" w:rsidRDefault="008E34AA" w:rsidP="00AB2F3B">
            <w:pPr>
              <w:pStyle w:val="ListParagraph"/>
              <w:numPr>
                <w:ilvl w:val="0"/>
                <w:numId w:val="38"/>
              </w:numPr>
              <w:jc w:val="both"/>
              <w:rPr>
                <w:sz w:val="36"/>
                <w:szCs w:val="36"/>
                <w:lang w:val="en-US"/>
              </w:rPr>
            </w:pPr>
            <w:r w:rsidRPr="00AB2F3B">
              <w:rPr>
                <w:sz w:val="36"/>
                <w:szCs w:val="36"/>
                <w:lang w:val="en-US"/>
              </w:rPr>
              <w:t>URLs start with https://.</w:t>
            </w:r>
          </w:p>
        </w:tc>
      </w:tr>
      <w:tr w:rsidR="0069095C" w14:paraId="33AD3FE7" w14:textId="77777777" w:rsidTr="00043974">
        <w:tc>
          <w:tcPr>
            <w:tcW w:w="4508" w:type="dxa"/>
          </w:tcPr>
          <w:p w14:paraId="6D205670" w14:textId="5E864B09" w:rsidR="0069095C" w:rsidRPr="00D266EF" w:rsidRDefault="00F94A06" w:rsidP="00AB2F3B">
            <w:pPr>
              <w:pStyle w:val="ListParagraph"/>
              <w:numPr>
                <w:ilvl w:val="0"/>
                <w:numId w:val="36"/>
              </w:numPr>
              <w:jc w:val="both"/>
              <w:rPr>
                <w:sz w:val="36"/>
                <w:szCs w:val="36"/>
                <w:lang w:val="en-US"/>
              </w:rPr>
            </w:pPr>
            <w:r w:rsidRPr="00D266EF">
              <w:rPr>
                <w:sz w:val="36"/>
                <w:szCs w:val="36"/>
                <w:lang w:val="en-US"/>
              </w:rPr>
              <w:t>Does not have built-in encryption or authentication.</w:t>
            </w:r>
          </w:p>
        </w:tc>
        <w:tc>
          <w:tcPr>
            <w:tcW w:w="4508" w:type="dxa"/>
          </w:tcPr>
          <w:p w14:paraId="41D71D4C" w14:textId="7E091627" w:rsidR="0069095C" w:rsidRPr="00AB2F3B" w:rsidRDefault="00C16E5E" w:rsidP="00AB2F3B">
            <w:pPr>
              <w:pStyle w:val="ListParagraph"/>
              <w:numPr>
                <w:ilvl w:val="0"/>
                <w:numId w:val="38"/>
              </w:numPr>
              <w:jc w:val="both"/>
              <w:rPr>
                <w:sz w:val="36"/>
                <w:szCs w:val="36"/>
                <w:lang w:val="en-US"/>
              </w:rPr>
            </w:pPr>
            <w:r w:rsidRPr="00AB2F3B">
              <w:rPr>
                <w:sz w:val="36"/>
                <w:szCs w:val="36"/>
                <w:lang w:val="en-US"/>
              </w:rPr>
              <w:t>Requires an SSL/TLS certificate to verify the website's identity and establish the secure connection.</w:t>
            </w:r>
          </w:p>
        </w:tc>
      </w:tr>
      <w:tr w:rsidR="0069095C" w14:paraId="45433312" w14:textId="77777777" w:rsidTr="00043974">
        <w:tc>
          <w:tcPr>
            <w:tcW w:w="4508" w:type="dxa"/>
          </w:tcPr>
          <w:p w14:paraId="5FEA9BBD" w14:textId="76669158" w:rsidR="0069095C" w:rsidRPr="00D266EF" w:rsidRDefault="00DD57B5" w:rsidP="00AB2F3B">
            <w:pPr>
              <w:pStyle w:val="ListParagraph"/>
              <w:numPr>
                <w:ilvl w:val="0"/>
                <w:numId w:val="36"/>
              </w:numPr>
              <w:jc w:val="both"/>
              <w:rPr>
                <w:sz w:val="36"/>
                <w:szCs w:val="36"/>
                <w:lang w:val="en-US"/>
              </w:rPr>
            </w:pPr>
            <w:r w:rsidRPr="00D266EF">
              <w:rPr>
                <w:sz w:val="36"/>
                <w:szCs w:val="36"/>
                <w:lang w:val="en-US"/>
              </w:rPr>
              <w:t>Faster due to the lack of encryption overhead.</w:t>
            </w:r>
          </w:p>
        </w:tc>
        <w:tc>
          <w:tcPr>
            <w:tcW w:w="4508" w:type="dxa"/>
          </w:tcPr>
          <w:p w14:paraId="1D4F25FD" w14:textId="77777777" w:rsidR="00D266EF" w:rsidRPr="00AB2F3B" w:rsidRDefault="00D266EF" w:rsidP="00AB2F3B">
            <w:pPr>
              <w:pStyle w:val="ListParagraph"/>
              <w:numPr>
                <w:ilvl w:val="0"/>
                <w:numId w:val="38"/>
              </w:numPr>
              <w:jc w:val="both"/>
              <w:rPr>
                <w:sz w:val="36"/>
                <w:szCs w:val="36"/>
                <w:lang w:val="en-US"/>
              </w:rPr>
            </w:pPr>
            <w:r w:rsidRPr="00AB2F3B">
              <w:rPr>
                <w:sz w:val="36"/>
                <w:szCs w:val="36"/>
                <w:lang w:val="en-US"/>
              </w:rPr>
              <w:t>Slightly slower than HTTP due to the encryption and decryption processes.</w:t>
            </w:r>
          </w:p>
          <w:p w14:paraId="18795EF5" w14:textId="0838D127" w:rsidR="0069095C" w:rsidRDefault="0069095C" w:rsidP="00AB2F3B">
            <w:pPr>
              <w:jc w:val="both"/>
              <w:rPr>
                <w:sz w:val="36"/>
                <w:szCs w:val="36"/>
                <w:lang w:val="en-US"/>
              </w:rPr>
            </w:pPr>
          </w:p>
        </w:tc>
      </w:tr>
    </w:tbl>
    <w:p w14:paraId="7129D6C4" w14:textId="77777777" w:rsidR="00465614" w:rsidRPr="000E453A" w:rsidRDefault="00465614" w:rsidP="000E453A">
      <w:pPr>
        <w:jc w:val="both"/>
        <w:rPr>
          <w:sz w:val="36"/>
          <w:szCs w:val="36"/>
          <w:lang w:val="en-US"/>
        </w:rPr>
      </w:pPr>
    </w:p>
    <w:p w14:paraId="3D74E08B" w14:textId="00017071" w:rsidR="00DA4E4C" w:rsidRDefault="00BB0089" w:rsidP="00BB0089">
      <w:pPr>
        <w:jc w:val="both"/>
        <w:rPr>
          <w:sz w:val="36"/>
          <w:szCs w:val="36"/>
          <w:lang w:val="en-US"/>
        </w:rPr>
      </w:pPr>
      <w:r>
        <w:rPr>
          <w:sz w:val="36"/>
          <w:szCs w:val="36"/>
          <w:lang w:val="en-US"/>
        </w:rPr>
        <w:t>Q-9 What is the role of encryption in securing application?</w:t>
      </w:r>
    </w:p>
    <w:p w14:paraId="79A28F28" w14:textId="2C4B6ED9" w:rsidR="00BB0089" w:rsidRDefault="00BB0089" w:rsidP="00BB0089">
      <w:pPr>
        <w:pStyle w:val="ListParagraph"/>
        <w:numPr>
          <w:ilvl w:val="0"/>
          <w:numId w:val="39"/>
        </w:numPr>
        <w:jc w:val="both"/>
        <w:rPr>
          <w:sz w:val="36"/>
          <w:szCs w:val="36"/>
          <w:lang w:val="en-US"/>
        </w:rPr>
      </w:pPr>
      <w:r w:rsidRPr="00BB0089">
        <w:rPr>
          <w:sz w:val="36"/>
          <w:szCs w:val="36"/>
          <w:lang w:val="en-US"/>
        </w:rPr>
        <w:t>Encryption's the secret sauce for secure apps. It scrambles data so only authorized eyes can read it, whether it's chilling in storage or zooming across the internet. This keeps your info safe from sneaky hackers, proves who's who, and often it's the law! Think of it like a digital lock and key for your application's precious data.</w:t>
      </w:r>
    </w:p>
    <w:p w14:paraId="0095090D" w14:textId="62F0BDC8" w:rsidR="00136614" w:rsidRDefault="00136614" w:rsidP="00136614">
      <w:pPr>
        <w:jc w:val="both"/>
        <w:rPr>
          <w:sz w:val="36"/>
          <w:szCs w:val="36"/>
        </w:rPr>
      </w:pPr>
      <w:r>
        <w:rPr>
          <w:sz w:val="36"/>
          <w:szCs w:val="36"/>
          <w:lang w:val="en-US"/>
        </w:rPr>
        <w:t>Q-10</w:t>
      </w:r>
      <w:r w:rsidR="005C11D5">
        <w:rPr>
          <w:sz w:val="36"/>
          <w:szCs w:val="36"/>
          <w:lang w:val="en-US"/>
        </w:rPr>
        <w:t xml:space="preserve"> </w:t>
      </w:r>
      <w:r w:rsidR="005C11D5" w:rsidRPr="005C11D5">
        <w:rPr>
          <w:sz w:val="36"/>
          <w:szCs w:val="36"/>
        </w:rPr>
        <w:t>What is the difference between system software and application software?</w:t>
      </w:r>
    </w:p>
    <w:p w14:paraId="2BDD8D2D" w14:textId="77777777" w:rsidR="00211AA4" w:rsidRPr="00211AA4" w:rsidRDefault="00211AA4" w:rsidP="00211AA4">
      <w:pPr>
        <w:pStyle w:val="ListParagraph"/>
        <w:numPr>
          <w:ilvl w:val="0"/>
          <w:numId w:val="39"/>
        </w:numPr>
        <w:jc w:val="both"/>
        <w:rPr>
          <w:sz w:val="36"/>
          <w:szCs w:val="36"/>
          <w:lang w:val="en-US"/>
        </w:rPr>
      </w:pPr>
      <w:r w:rsidRPr="00211AA4">
        <w:rPr>
          <w:sz w:val="36"/>
          <w:szCs w:val="36"/>
          <w:lang w:val="en-US"/>
        </w:rPr>
        <w:t>System Software:</w:t>
      </w:r>
    </w:p>
    <w:p w14:paraId="6D7DB2D7" w14:textId="7D8C7D63" w:rsidR="00211AA4" w:rsidRPr="00211AA4" w:rsidRDefault="00211AA4" w:rsidP="00211AA4">
      <w:pPr>
        <w:pStyle w:val="ListParagraph"/>
        <w:numPr>
          <w:ilvl w:val="0"/>
          <w:numId w:val="40"/>
        </w:numPr>
        <w:jc w:val="both"/>
        <w:rPr>
          <w:sz w:val="36"/>
          <w:szCs w:val="36"/>
          <w:lang w:val="en-US"/>
        </w:rPr>
      </w:pPr>
      <w:r w:rsidRPr="00211AA4">
        <w:rPr>
          <w:sz w:val="36"/>
          <w:szCs w:val="36"/>
          <w:lang w:val="en-US"/>
        </w:rPr>
        <w:t>Purpose: To manage and control the computer hardware and provide a platform for application software to run. It's essential for the computer to function. Think of it as the foundation of the system.</w:t>
      </w:r>
    </w:p>
    <w:p w14:paraId="0A42C47D" w14:textId="7F1A7E6D" w:rsidR="00211AA4" w:rsidRPr="00211AA4" w:rsidRDefault="00211AA4" w:rsidP="00211AA4">
      <w:pPr>
        <w:pStyle w:val="ListParagraph"/>
        <w:numPr>
          <w:ilvl w:val="0"/>
          <w:numId w:val="41"/>
        </w:numPr>
        <w:jc w:val="both"/>
        <w:rPr>
          <w:sz w:val="36"/>
          <w:szCs w:val="36"/>
          <w:lang w:val="en-US"/>
        </w:rPr>
      </w:pPr>
      <w:r w:rsidRPr="00211AA4">
        <w:rPr>
          <w:sz w:val="36"/>
          <w:szCs w:val="36"/>
          <w:lang w:val="en-US"/>
        </w:rPr>
        <w:lastRenderedPageBreak/>
        <w:t>Interaction: Users generally don't directly interact with system software. It works in the background to keep everything running smoothly.</w:t>
      </w:r>
    </w:p>
    <w:p w14:paraId="3E78B5EB" w14:textId="45EF1573" w:rsidR="00211AA4" w:rsidRPr="00211AA4" w:rsidRDefault="00211AA4" w:rsidP="00211AA4">
      <w:pPr>
        <w:pStyle w:val="ListParagraph"/>
        <w:numPr>
          <w:ilvl w:val="0"/>
          <w:numId w:val="41"/>
        </w:numPr>
        <w:jc w:val="both"/>
        <w:rPr>
          <w:sz w:val="36"/>
          <w:szCs w:val="36"/>
          <w:lang w:val="en-US"/>
        </w:rPr>
      </w:pPr>
      <w:r w:rsidRPr="00211AA4">
        <w:rPr>
          <w:sz w:val="36"/>
          <w:szCs w:val="36"/>
          <w:lang w:val="en-US"/>
        </w:rPr>
        <w:t>Examples:</w:t>
      </w:r>
    </w:p>
    <w:p w14:paraId="37E7CF4A" w14:textId="041F6122" w:rsidR="00211AA4" w:rsidRPr="00211AA4" w:rsidRDefault="00211AA4" w:rsidP="00211AA4">
      <w:pPr>
        <w:pStyle w:val="ListParagraph"/>
        <w:numPr>
          <w:ilvl w:val="0"/>
          <w:numId w:val="41"/>
        </w:numPr>
        <w:jc w:val="both"/>
        <w:rPr>
          <w:sz w:val="36"/>
          <w:szCs w:val="36"/>
          <w:lang w:val="en-US"/>
        </w:rPr>
      </w:pPr>
      <w:r w:rsidRPr="00211AA4">
        <w:rPr>
          <w:sz w:val="36"/>
          <w:szCs w:val="36"/>
          <w:lang w:val="en-US"/>
        </w:rPr>
        <w:t>Operating Systems (OS) like Windows, macOS, Linux, Android, iOS</w:t>
      </w:r>
    </w:p>
    <w:p w14:paraId="53081855" w14:textId="43167634" w:rsidR="00211AA4" w:rsidRPr="00211AA4" w:rsidRDefault="00211AA4" w:rsidP="00211AA4">
      <w:pPr>
        <w:pStyle w:val="ListParagraph"/>
        <w:numPr>
          <w:ilvl w:val="0"/>
          <w:numId w:val="41"/>
        </w:numPr>
        <w:jc w:val="both"/>
        <w:rPr>
          <w:sz w:val="36"/>
          <w:szCs w:val="36"/>
          <w:lang w:val="en-US"/>
        </w:rPr>
      </w:pPr>
      <w:r w:rsidRPr="00211AA4">
        <w:rPr>
          <w:sz w:val="36"/>
          <w:szCs w:val="36"/>
          <w:lang w:val="en-US"/>
        </w:rPr>
        <w:t>Device Drivers (allow the OS to communicate with hardware)</w:t>
      </w:r>
    </w:p>
    <w:p w14:paraId="789A5589" w14:textId="05FB9501" w:rsidR="00211AA4" w:rsidRPr="00211AA4" w:rsidRDefault="00211AA4" w:rsidP="00211AA4">
      <w:pPr>
        <w:pStyle w:val="ListParagraph"/>
        <w:numPr>
          <w:ilvl w:val="0"/>
          <w:numId w:val="41"/>
        </w:numPr>
        <w:jc w:val="both"/>
        <w:rPr>
          <w:sz w:val="36"/>
          <w:szCs w:val="36"/>
          <w:lang w:val="en-US"/>
        </w:rPr>
      </w:pPr>
      <w:r w:rsidRPr="00211AA4">
        <w:rPr>
          <w:sz w:val="36"/>
          <w:szCs w:val="36"/>
          <w:lang w:val="en-US"/>
        </w:rPr>
        <w:t>Utility Programs (tools for managing and maintaining the system, like disk defragmenters or file managers)</w:t>
      </w:r>
    </w:p>
    <w:p w14:paraId="5A5D9A13" w14:textId="0F6C660D" w:rsidR="005C11D5" w:rsidRDefault="00211AA4" w:rsidP="00211AA4">
      <w:pPr>
        <w:pStyle w:val="ListParagraph"/>
        <w:numPr>
          <w:ilvl w:val="0"/>
          <w:numId w:val="41"/>
        </w:numPr>
        <w:jc w:val="both"/>
        <w:rPr>
          <w:sz w:val="36"/>
          <w:szCs w:val="36"/>
          <w:lang w:val="en-US"/>
        </w:rPr>
      </w:pPr>
      <w:r w:rsidRPr="00211AA4">
        <w:rPr>
          <w:sz w:val="36"/>
          <w:szCs w:val="36"/>
          <w:lang w:val="en-US"/>
        </w:rPr>
        <w:t>Firmware (low-level software embedded in hardware, like BIOS or UEFI)</w:t>
      </w:r>
    </w:p>
    <w:p w14:paraId="648FDDC0" w14:textId="77777777" w:rsidR="001F1205" w:rsidRPr="001F1205" w:rsidRDefault="001F1205" w:rsidP="001F1205">
      <w:pPr>
        <w:pStyle w:val="ListParagraph"/>
        <w:numPr>
          <w:ilvl w:val="0"/>
          <w:numId w:val="39"/>
        </w:numPr>
        <w:jc w:val="both"/>
        <w:rPr>
          <w:sz w:val="36"/>
          <w:szCs w:val="36"/>
          <w:lang w:val="en-US"/>
        </w:rPr>
      </w:pPr>
      <w:r w:rsidRPr="001F1205">
        <w:rPr>
          <w:sz w:val="36"/>
          <w:szCs w:val="36"/>
          <w:lang w:val="en-US"/>
        </w:rPr>
        <w:t>Application Software:</w:t>
      </w:r>
    </w:p>
    <w:p w14:paraId="7E3B0270" w14:textId="29D2A284" w:rsidR="001F1205" w:rsidRPr="001F1205" w:rsidRDefault="001F1205" w:rsidP="001F1205">
      <w:pPr>
        <w:pStyle w:val="ListParagraph"/>
        <w:numPr>
          <w:ilvl w:val="0"/>
          <w:numId w:val="42"/>
        </w:numPr>
        <w:jc w:val="both"/>
        <w:rPr>
          <w:sz w:val="36"/>
          <w:szCs w:val="36"/>
          <w:lang w:val="en-US"/>
        </w:rPr>
      </w:pPr>
      <w:r w:rsidRPr="001F1205">
        <w:rPr>
          <w:sz w:val="36"/>
          <w:szCs w:val="36"/>
          <w:lang w:val="en-US"/>
        </w:rPr>
        <w:t>Purpose: To perform specific tasks for the end-user. It's designed to help users accomplish particular activities. Think of it as the tools you use on your computer.</w:t>
      </w:r>
    </w:p>
    <w:p w14:paraId="38D96DE9" w14:textId="00BF30C3" w:rsidR="001F1205" w:rsidRPr="001F1205" w:rsidRDefault="001F1205" w:rsidP="001F1205">
      <w:pPr>
        <w:pStyle w:val="ListParagraph"/>
        <w:numPr>
          <w:ilvl w:val="0"/>
          <w:numId w:val="42"/>
        </w:numPr>
        <w:jc w:val="both"/>
        <w:rPr>
          <w:sz w:val="36"/>
          <w:szCs w:val="36"/>
          <w:lang w:val="en-US"/>
        </w:rPr>
      </w:pPr>
      <w:r w:rsidRPr="001F1205">
        <w:rPr>
          <w:sz w:val="36"/>
          <w:szCs w:val="36"/>
          <w:lang w:val="en-US"/>
        </w:rPr>
        <w:t>Interaction: Users directly interact with application software to perform tasks.</w:t>
      </w:r>
    </w:p>
    <w:p w14:paraId="085A5ACA" w14:textId="3FE83597" w:rsidR="001F1205" w:rsidRPr="001F1205" w:rsidRDefault="001F1205" w:rsidP="001F1205">
      <w:pPr>
        <w:pStyle w:val="ListParagraph"/>
        <w:numPr>
          <w:ilvl w:val="0"/>
          <w:numId w:val="42"/>
        </w:numPr>
        <w:jc w:val="both"/>
        <w:rPr>
          <w:sz w:val="36"/>
          <w:szCs w:val="36"/>
          <w:lang w:val="en-US"/>
        </w:rPr>
      </w:pPr>
      <w:r w:rsidRPr="001F1205">
        <w:rPr>
          <w:sz w:val="36"/>
          <w:szCs w:val="36"/>
          <w:lang w:val="en-US"/>
        </w:rPr>
        <w:t>Examples:</w:t>
      </w:r>
    </w:p>
    <w:p w14:paraId="0D59B461" w14:textId="6106FF71" w:rsidR="001F1205" w:rsidRPr="001F1205" w:rsidRDefault="001F1205" w:rsidP="001F1205">
      <w:pPr>
        <w:pStyle w:val="ListParagraph"/>
        <w:numPr>
          <w:ilvl w:val="0"/>
          <w:numId w:val="42"/>
        </w:numPr>
        <w:jc w:val="both"/>
        <w:rPr>
          <w:sz w:val="36"/>
          <w:szCs w:val="36"/>
          <w:lang w:val="en-US"/>
        </w:rPr>
      </w:pPr>
      <w:r w:rsidRPr="001F1205">
        <w:rPr>
          <w:sz w:val="36"/>
          <w:szCs w:val="36"/>
          <w:lang w:val="en-US"/>
        </w:rPr>
        <w:t>Word processors (like Microsoft Word, Google Docs)</w:t>
      </w:r>
    </w:p>
    <w:p w14:paraId="45699B2B" w14:textId="7A9A19B0" w:rsidR="001F1205" w:rsidRPr="001F1205" w:rsidRDefault="001F1205" w:rsidP="001F1205">
      <w:pPr>
        <w:pStyle w:val="ListParagraph"/>
        <w:numPr>
          <w:ilvl w:val="0"/>
          <w:numId w:val="42"/>
        </w:numPr>
        <w:jc w:val="both"/>
        <w:rPr>
          <w:sz w:val="36"/>
          <w:szCs w:val="36"/>
          <w:lang w:val="en-US"/>
        </w:rPr>
      </w:pPr>
      <w:r w:rsidRPr="001F1205">
        <w:rPr>
          <w:sz w:val="36"/>
          <w:szCs w:val="36"/>
          <w:lang w:val="en-US"/>
        </w:rPr>
        <w:t>Web browsers (like Chrome, Firefox, Safari)</w:t>
      </w:r>
    </w:p>
    <w:p w14:paraId="7F72A7B8" w14:textId="7C1BD9F7" w:rsidR="001F1205" w:rsidRPr="001F1205" w:rsidRDefault="001F1205" w:rsidP="001F1205">
      <w:pPr>
        <w:pStyle w:val="ListParagraph"/>
        <w:numPr>
          <w:ilvl w:val="0"/>
          <w:numId w:val="42"/>
        </w:numPr>
        <w:jc w:val="both"/>
        <w:rPr>
          <w:sz w:val="36"/>
          <w:szCs w:val="36"/>
          <w:lang w:val="en-US"/>
        </w:rPr>
      </w:pPr>
      <w:r w:rsidRPr="001F1205">
        <w:rPr>
          <w:sz w:val="36"/>
          <w:szCs w:val="36"/>
          <w:lang w:val="en-US"/>
        </w:rPr>
        <w:t>Spreadsheet software (like Excel, Google Sheets)</w:t>
      </w:r>
    </w:p>
    <w:p w14:paraId="6C993BA5" w14:textId="4E2B59D0" w:rsidR="001F1205" w:rsidRPr="001F1205" w:rsidRDefault="001F1205" w:rsidP="001F1205">
      <w:pPr>
        <w:pStyle w:val="ListParagraph"/>
        <w:numPr>
          <w:ilvl w:val="0"/>
          <w:numId w:val="42"/>
        </w:numPr>
        <w:jc w:val="both"/>
        <w:rPr>
          <w:sz w:val="36"/>
          <w:szCs w:val="36"/>
          <w:lang w:val="en-US"/>
        </w:rPr>
      </w:pPr>
      <w:r w:rsidRPr="001F1205">
        <w:rPr>
          <w:sz w:val="36"/>
          <w:szCs w:val="36"/>
          <w:lang w:val="en-US"/>
        </w:rPr>
        <w:t>Games</w:t>
      </w:r>
    </w:p>
    <w:p w14:paraId="4D92283E" w14:textId="4BF7832F" w:rsidR="001F1205" w:rsidRPr="001F1205" w:rsidRDefault="001F1205" w:rsidP="001F1205">
      <w:pPr>
        <w:pStyle w:val="ListParagraph"/>
        <w:numPr>
          <w:ilvl w:val="0"/>
          <w:numId w:val="42"/>
        </w:numPr>
        <w:jc w:val="both"/>
        <w:rPr>
          <w:sz w:val="36"/>
          <w:szCs w:val="36"/>
          <w:lang w:val="en-US"/>
        </w:rPr>
      </w:pPr>
      <w:r w:rsidRPr="001F1205">
        <w:rPr>
          <w:sz w:val="36"/>
          <w:szCs w:val="36"/>
          <w:lang w:val="en-US"/>
        </w:rPr>
        <w:t>Media players</w:t>
      </w:r>
    </w:p>
    <w:p w14:paraId="7B1EC3BD" w14:textId="0206E06D" w:rsidR="001F1205" w:rsidRPr="001F1205" w:rsidRDefault="001F1205" w:rsidP="001F1205">
      <w:pPr>
        <w:pStyle w:val="ListParagraph"/>
        <w:numPr>
          <w:ilvl w:val="0"/>
          <w:numId w:val="42"/>
        </w:numPr>
        <w:jc w:val="both"/>
        <w:rPr>
          <w:sz w:val="36"/>
          <w:szCs w:val="36"/>
          <w:lang w:val="en-US"/>
        </w:rPr>
      </w:pPr>
      <w:r w:rsidRPr="001F1205">
        <w:rPr>
          <w:sz w:val="36"/>
          <w:szCs w:val="36"/>
          <w:lang w:val="en-US"/>
        </w:rPr>
        <w:t>Graphic design software (like Photoshop, GIMP)</w:t>
      </w:r>
    </w:p>
    <w:p w14:paraId="6648151B" w14:textId="1010C010" w:rsidR="001F1205" w:rsidRPr="001F1205" w:rsidRDefault="001F1205" w:rsidP="001F1205">
      <w:pPr>
        <w:pStyle w:val="ListParagraph"/>
        <w:numPr>
          <w:ilvl w:val="0"/>
          <w:numId w:val="42"/>
        </w:numPr>
        <w:jc w:val="both"/>
        <w:rPr>
          <w:sz w:val="36"/>
          <w:szCs w:val="36"/>
          <w:lang w:val="en-US"/>
        </w:rPr>
      </w:pPr>
      <w:r w:rsidRPr="001F1205">
        <w:rPr>
          <w:sz w:val="36"/>
          <w:szCs w:val="36"/>
          <w:lang w:val="en-US"/>
        </w:rPr>
        <w:lastRenderedPageBreak/>
        <w:t>Communication apps (like WhatsApp, Zoom)</w:t>
      </w:r>
    </w:p>
    <w:p w14:paraId="765E98ED" w14:textId="77777777" w:rsidR="001F1205" w:rsidRPr="001F1205" w:rsidRDefault="001F1205" w:rsidP="001F1205">
      <w:pPr>
        <w:pStyle w:val="ListParagraph"/>
        <w:numPr>
          <w:ilvl w:val="0"/>
          <w:numId w:val="39"/>
        </w:numPr>
        <w:jc w:val="both"/>
        <w:rPr>
          <w:sz w:val="36"/>
          <w:szCs w:val="36"/>
          <w:lang w:val="en-US"/>
        </w:rPr>
      </w:pPr>
      <w:r w:rsidRPr="001F1205">
        <w:rPr>
          <w:sz w:val="36"/>
          <w:szCs w:val="36"/>
          <w:lang w:val="en-US"/>
        </w:rPr>
        <w:t>In short:</w:t>
      </w:r>
    </w:p>
    <w:p w14:paraId="2E0E4C66" w14:textId="6EE16F3E" w:rsidR="001F1205" w:rsidRDefault="001F1205" w:rsidP="001F1205">
      <w:pPr>
        <w:pStyle w:val="ListParagraph"/>
        <w:numPr>
          <w:ilvl w:val="0"/>
          <w:numId w:val="42"/>
        </w:numPr>
        <w:jc w:val="both"/>
        <w:rPr>
          <w:sz w:val="36"/>
          <w:szCs w:val="36"/>
          <w:lang w:val="en-US"/>
        </w:rPr>
      </w:pPr>
      <w:r w:rsidRPr="001F1205">
        <w:rPr>
          <w:sz w:val="36"/>
          <w:szCs w:val="36"/>
          <w:lang w:val="en-US"/>
        </w:rPr>
        <w:t>System software makes the computer work.</w:t>
      </w:r>
    </w:p>
    <w:p w14:paraId="5BA7AAD2" w14:textId="4EFCAABA" w:rsidR="001F1205" w:rsidRDefault="00A11E69" w:rsidP="001F1205">
      <w:pPr>
        <w:pStyle w:val="ListParagraph"/>
        <w:numPr>
          <w:ilvl w:val="0"/>
          <w:numId w:val="42"/>
        </w:numPr>
        <w:jc w:val="both"/>
        <w:rPr>
          <w:sz w:val="36"/>
          <w:szCs w:val="36"/>
          <w:lang w:val="en-US"/>
        </w:rPr>
      </w:pPr>
      <w:r>
        <w:rPr>
          <w:sz w:val="36"/>
          <w:szCs w:val="36"/>
          <w:lang w:val="en-US"/>
        </w:rPr>
        <w:t xml:space="preserve">Application Software lets you do things on the </w:t>
      </w:r>
      <w:r w:rsidR="00F71109">
        <w:rPr>
          <w:sz w:val="36"/>
          <w:szCs w:val="36"/>
          <w:lang w:val="en-US"/>
        </w:rPr>
        <w:t>computer.</w:t>
      </w:r>
    </w:p>
    <w:p w14:paraId="0FF8BD05" w14:textId="291B63FE" w:rsidR="00F23F5B" w:rsidRDefault="00351CCF" w:rsidP="00F23F5B">
      <w:pPr>
        <w:jc w:val="both"/>
        <w:rPr>
          <w:sz w:val="36"/>
          <w:szCs w:val="36"/>
          <w:lang w:val="en-US"/>
        </w:rPr>
      </w:pPr>
      <w:r>
        <w:rPr>
          <w:sz w:val="36"/>
          <w:szCs w:val="36"/>
          <w:lang w:val="en-US"/>
        </w:rPr>
        <w:t>Q-11 What is the significance of modularity in software ar</w:t>
      </w:r>
      <w:r w:rsidR="004C7373">
        <w:rPr>
          <w:sz w:val="36"/>
          <w:szCs w:val="36"/>
          <w:lang w:val="en-US"/>
        </w:rPr>
        <w:t>chitecture?</w:t>
      </w:r>
    </w:p>
    <w:p w14:paraId="1C7D0D8B" w14:textId="77777777" w:rsidR="004C7373" w:rsidRPr="004C7373" w:rsidRDefault="004C7373" w:rsidP="004C7373">
      <w:pPr>
        <w:jc w:val="both"/>
        <w:rPr>
          <w:sz w:val="36"/>
          <w:szCs w:val="36"/>
          <w:lang w:val="en-US"/>
        </w:rPr>
      </w:pPr>
      <w:r w:rsidRPr="004C7373">
        <w:rPr>
          <w:sz w:val="36"/>
          <w:szCs w:val="36"/>
          <w:lang w:val="en-US"/>
        </w:rPr>
        <w:t>Modularity in software means building with independent blocks. This makes the software easier to:</w:t>
      </w:r>
    </w:p>
    <w:p w14:paraId="047D52CF" w14:textId="77777777" w:rsidR="004C7373" w:rsidRPr="004C7373" w:rsidRDefault="004C7373" w:rsidP="004C7373">
      <w:pPr>
        <w:jc w:val="both"/>
        <w:rPr>
          <w:sz w:val="36"/>
          <w:szCs w:val="36"/>
          <w:lang w:val="en-US"/>
        </w:rPr>
      </w:pPr>
      <w:r w:rsidRPr="004C7373">
        <w:rPr>
          <w:sz w:val="36"/>
          <w:szCs w:val="36"/>
          <w:lang w:val="en-US"/>
        </w:rPr>
        <w:t xml:space="preserve"> * Fix (maintainable)</w:t>
      </w:r>
    </w:p>
    <w:p w14:paraId="56DE8359" w14:textId="77777777" w:rsidR="004C7373" w:rsidRPr="004C7373" w:rsidRDefault="004C7373" w:rsidP="004C7373">
      <w:pPr>
        <w:jc w:val="both"/>
        <w:rPr>
          <w:sz w:val="36"/>
          <w:szCs w:val="36"/>
          <w:lang w:val="en-US"/>
        </w:rPr>
      </w:pPr>
      <w:r w:rsidRPr="004C7373">
        <w:rPr>
          <w:sz w:val="36"/>
          <w:szCs w:val="36"/>
          <w:lang w:val="en-US"/>
        </w:rPr>
        <w:t xml:space="preserve"> * Reuse (efficient)</w:t>
      </w:r>
    </w:p>
    <w:p w14:paraId="3161D75B" w14:textId="77777777" w:rsidR="004C7373" w:rsidRPr="004C7373" w:rsidRDefault="004C7373" w:rsidP="004C7373">
      <w:pPr>
        <w:jc w:val="both"/>
        <w:rPr>
          <w:sz w:val="36"/>
          <w:szCs w:val="36"/>
          <w:lang w:val="en-US"/>
        </w:rPr>
      </w:pPr>
      <w:r w:rsidRPr="004C7373">
        <w:rPr>
          <w:sz w:val="36"/>
          <w:szCs w:val="36"/>
          <w:lang w:val="en-US"/>
        </w:rPr>
        <w:t xml:space="preserve"> * Grow (scalable)</w:t>
      </w:r>
    </w:p>
    <w:p w14:paraId="118F98BA" w14:textId="77777777" w:rsidR="004C7373" w:rsidRPr="004C7373" w:rsidRDefault="004C7373" w:rsidP="004C7373">
      <w:pPr>
        <w:jc w:val="both"/>
        <w:rPr>
          <w:sz w:val="36"/>
          <w:szCs w:val="36"/>
          <w:lang w:val="en-US"/>
        </w:rPr>
      </w:pPr>
      <w:r w:rsidRPr="004C7373">
        <w:rPr>
          <w:sz w:val="36"/>
          <w:szCs w:val="36"/>
          <w:lang w:val="en-US"/>
        </w:rPr>
        <w:t xml:space="preserve"> * Test (reliable)</w:t>
      </w:r>
    </w:p>
    <w:p w14:paraId="74B059EE" w14:textId="6EB70150" w:rsidR="006725FF" w:rsidRDefault="004C7373" w:rsidP="004C7373">
      <w:pPr>
        <w:jc w:val="both"/>
        <w:rPr>
          <w:sz w:val="36"/>
          <w:szCs w:val="36"/>
          <w:lang w:val="en-US"/>
        </w:rPr>
      </w:pPr>
      <w:r w:rsidRPr="004C7373">
        <w:rPr>
          <w:sz w:val="36"/>
          <w:szCs w:val="36"/>
          <w:lang w:val="en-US"/>
        </w:rPr>
        <w:t xml:space="preserve"> * Understand (manageable)</w:t>
      </w:r>
    </w:p>
    <w:p w14:paraId="71D22CB0" w14:textId="2FE2363D" w:rsidR="006725FF" w:rsidRDefault="006725FF" w:rsidP="004C7373">
      <w:pPr>
        <w:jc w:val="both"/>
        <w:rPr>
          <w:sz w:val="36"/>
          <w:szCs w:val="36"/>
        </w:rPr>
      </w:pPr>
      <w:r>
        <w:rPr>
          <w:sz w:val="36"/>
          <w:szCs w:val="36"/>
          <w:lang w:val="en-US"/>
        </w:rPr>
        <w:t xml:space="preserve">Q-12 </w:t>
      </w:r>
      <w:r w:rsidRPr="006725FF">
        <w:rPr>
          <w:sz w:val="36"/>
          <w:szCs w:val="36"/>
        </w:rPr>
        <w:t>Why are layers important in software architecture?</w:t>
      </w:r>
    </w:p>
    <w:p w14:paraId="05D4B01E" w14:textId="77777777" w:rsidR="00DA49DA" w:rsidRPr="00DA49DA" w:rsidRDefault="00DA49DA" w:rsidP="00DA49DA">
      <w:pPr>
        <w:pStyle w:val="ListParagraph"/>
        <w:numPr>
          <w:ilvl w:val="0"/>
          <w:numId w:val="43"/>
        </w:numPr>
        <w:jc w:val="both"/>
        <w:rPr>
          <w:sz w:val="36"/>
          <w:szCs w:val="36"/>
          <w:lang w:val="en-US"/>
        </w:rPr>
      </w:pPr>
      <w:r w:rsidRPr="00DA49DA">
        <w:rPr>
          <w:sz w:val="36"/>
          <w:szCs w:val="36"/>
          <w:lang w:val="en-US"/>
        </w:rPr>
        <w:t>Separation of Concerns: Layers enforce a clear division of responsibilities. Each layer handles a specific part of the application's functionality (e.g., presentation, business logic, data access). This makes the codebase more organized and easier to understand.</w:t>
      </w:r>
    </w:p>
    <w:p w14:paraId="4B751FAD" w14:textId="4DC1ECCF" w:rsidR="00DA49DA" w:rsidRPr="00DA49DA" w:rsidRDefault="00DA49DA" w:rsidP="00DA49DA">
      <w:pPr>
        <w:pStyle w:val="ListParagraph"/>
        <w:numPr>
          <w:ilvl w:val="0"/>
          <w:numId w:val="43"/>
        </w:numPr>
        <w:jc w:val="both"/>
        <w:rPr>
          <w:sz w:val="36"/>
          <w:szCs w:val="36"/>
          <w:lang w:val="en-US"/>
        </w:rPr>
      </w:pPr>
      <w:r w:rsidRPr="00DA49DA">
        <w:rPr>
          <w:sz w:val="36"/>
          <w:szCs w:val="36"/>
          <w:lang w:val="en-US"/>
        </w:rPr>
        <w:t xml:space="preserve">  Improved Maintainability: When concerns are separated, changes in one layer are less likely to affect other layers. This makes it easier and safer to modify, update, or fix specific parts of the application without unintended side effects.</w:t>
      </w:r>
    </w:p>
    <w:p w14:paraId="674D1333" w14:textId="43290B03" w:rsidR="00DA49DA" w:rsidRPr="00DA49DA" w:rsidRDefault="00DA49DA" w:rsidP="00DA49DA">
      <w:pPr>
        <w:pStyle w:val="ListParagraph"/>
        <w:numPr>
          <w:ilvl w:val="0"/>
          <w:numId w:val="43"/>
        </w:numPr>
        <w:jc w:val="both"/>
        <w:rPr>
          <w:sz w:val="36"/>
          <w:szCs w:val="36"/>
          <w:lang w:val="en-US"/>
        </w:rPr>
      </w:pPr>
      <w:r w:rsidRPr="00DA49DA">
        <w:rPr>
          <w:sz w:val="36"/>
          <w:szCs w:val="36"/>
          <w:lang w:val="en-US"/>
        </w:rPr>
        <w:lastRenderedPageBreak/>
        <w:t xml:space="preserve">  Enhanced Reusability: Well-defined layers can expose interfaces that allow components within them to be reused across different parts of the application or even in other applications.</w:t>
      </w:r>
    </w:p>
    <w:p w14:paraId="12E68630" w14:textId="775CEE25" w:rsidR="00DA49DA" w:rsidRPr="00DA49DA" w:rsidRDefault="00DA49DA" w:rsidP="00DA49DA">
      <w:pPr>
        <w:pStyle w:val="ListParagraph"/>
        <w:numPr>
          <w:ilvl w:val="0"/>
          <w:numId w:val="43"/>
        </w:numPr>
        <w:jc w:val="both"/>
        <w:rPr>
          <w:sz w:val="36"/>
          <w:szCs w:val="36"/>
          <w:lang w:val="en-US"/>
        </w:rPr>
      </w:pPr>
      <w:r w:rsidRPr="00DA49DA">
        <w:rPr>
          <w:sz w:val="36"/>
          <w:szCs w:val="36"/>
          <w:lang w:val="en-US"/>
        </w:rPr>
        <w:t xml:space="preserve">  Increased Scalability: Layers can be scaled independently based on their specific needs. For instance, if the business logic layer is under heavy load, you can scale it without necessarily scaling the presentation or data access layers.</w:t>
      </w:r>
    </w:p>
    <w:p w14:paraId="30B6A02D" w14:textId="14F0DD0D" w:rsidR="00DA49DA" w:rsidRPr="00DA49DA" w:rsidRDefault="00DA49DA" w:rsidP="00DA49DA">
      <w:pPr>
        <w:pStyle w:val="ListParagraph"/>
        <w:numPr>
          <w:ilvl w:val="0"/>
          <w:numId w:val="43"/>
        </w:numPr>
        <w:jc w:val="both"/>
        <w:rPr>
          <w:sz w:val="36"/>
          <w:szCs w:val="36"/>
          <w:lang w:val="en-US"/>
        </w:rPr>
      </w:pPr>
      <w:r w:rsidRPr="00DA49DA">
        <w:rPr>
          <w:sz w:val="36"/>
          <w:szCs w:val="36"/>
          <w:lang w:val="en-US"/>
        </w:rPr>
        <w:t xml:space="preserve">  Simplified Testing: Each layer can be tested in isolation, making it easier to ensure the correctness of individual components and simplifying integration testing between layers.</w:t>
      </w:r>
    </w:p>
    <w:p w14:paraId="692BB5C9" w14:textId="0B213B69" w:rsidR="00DA49DA" w:rsidRPr="00DA49DA" w:rsidRDefault="00DA49DA" w:rsidP="00DA49DA">
      <w:pPr>
        <w:pStyle w:val="ListParagraph"/>
        <w:numPr>
          <w:ilvl w:val="0"/>
          <w:numId w:val="43"/>
        </w:numPr>
        <w:jc w:val="both"/>
        <w:rPr>
          <w:sz w:val="36"/>
          <w:szCs w:val="36"/>
          <w:lang w:val="en-US"/>
        </w:rPr>
      </w:pPr>
      <w:r w:rsidRPr="00DA49DA">
        <w:rPr>
          <w:sz w:val="36"/>
          <w:szCs w:val="36"/>
          <w:lang w:val="en-US"/>
        </w:rPr>
        <w:t xml:space="preserve">  Better Team Collaboration: Different teams can work on different layers concurrently, as long as the interfaces between the layers are well-defined. This facilitates parallel development and can speed up the overall development process.</w:t>
      </w:r>
    </w:p>
    <w:p w14:paraId="4CE9DF3F" w14:textId="35975EEB" w:rsidR="00DA49DA" w:rsidRPr="00DA49DA" w:rsidRDefault="00DA49DA" w:rsidP="00DA49DA">
      <w:pPr>
        <w:pStyle w:val="ListParagraph"/>
        <w:numPr>
          <w:ilvl w:val="0"/>
          <w:numId w:val="43"/>
        </w:numPr>
        <w:jc w:val="both"/>
        <w:rPr>
          <w:sz w:val="36"/>
          <w:szCs w:val="36"/>
          <w:lang w:val="en-US"/>
        </w:rPr>
      </w:pPr>
      <w:r w:rsidRPr="00DA49DA">
        <w:rPr>
          <w:sz w:val="36"/>
          <w:szCs w:val="36"/>
          <w:lang w:val="en-US"/>
        </w:rPr>
        <w:t xml:space="preserve">  Abstraction and Reduced Complexity: Layers provide levels of abstraction, hiding the implementation details of one layer from the layers above it. This reduces the overall complexity of the system and makes it easier to reason about.</w:t>
      </w:r>
    </w:p>
    <w:p w14:paraId="43265E0F" w14:textId="180FEA2C" w:rsidR="00DA49DA" w:rsidRPr="00DA49DA" w:rsidRDefault="00DA49DA" w:rsidP="00DA49DA">
      <w:pPr>
        <w:pStyle w:val="ListParagraph"/>
        <w:numPr>
          <w:ilvl w:val="0"/>
          <w:numId w:val="43"/>
        </w:numPr>
        <w:jc w:val="both"/>
        <w:rPr>
          <w:sz w:val="36"/>
          <w:szCs w:val="36"/>
          <w:lang w:val="en-US"/>
        </w:rPr>
      </w:pPr>
      <w:r w:rsidRPr="00DA49DA">
        <w:rPr>
          <w:sz w:val="36"/>
          <w:szCs w:val="36"/>
          <w:lang w:val="en-US"/>
        </w:rPr>
        <w:t xml:space="preserve">  Flexibility and Adaptability: Layered architectures are more adaptable to changes in technology or business requirements. You can often replace or update a specific </w:t>
      </w:r>
      <w:r w:rsidRPr="00DA49DA">
        <w:rPr>
          <w:sz w:val="36"/>
          <w:szCs w:val="36"/>
          <w:lang w:val="en-US"/>
        </w:rPr>
        <w:lastRenderedPageBreak/>
        <w:t>layer without significantly impacting other parts of the system.</w:t>
      </w:r>
    </w:p>
    <w:p w14:paraId="7E737AD6" w14:textId="58E303A6" w:rsidR="00DA49DA" w:rsidRDefault="00DA49DA" w:rsidP="00DA49DA">
      <w:pPr>
        <w:pStyle w:val="ListParagraph"/>
        <w:numPr>
          <w:ilvl w:val="0"/>
          <w:numId w:val="43"/>
        </w:numPr>
        <w:jc w:val="both"/>
        <w:rPr>
          <w:sz w:val="36"/>
          <w:szCs w:val="36"/>
          <w:lang w:val="en-US"/>
        </w:rPr>
      </w:pPr>
      <w:r w:rsidRPr="00DA49DA">
        <w:rPr>
          <w:sz w:val="36"/>
          <w:szCs w:val="36"/>
          <w:lang w:val="en-US"/>
        </w:rPr>
        <w:t xml:space="preserve">  Standardization: Layered architecture is a well-established pattern, making it easier for developers to understand and work with. It provides a common vocabulary and structure for designing software systems.</w:t>
      </w:r>
    </w:p>
    <w:p w14:paraId="529FAB42" w14:textId="0709D075" w:rsidR="0005512F" w:rsidRDefault="0005512F" w:rsidP="0005512F">
      <w:pPr>
        <w:rPr>
          <w:sz w:val="36"/>
          <w:szCs w:val="36"/>
        </w:rPr>
      </w:pPr>
      <w:r>
        <w:rPr>
          <w:sz w:val="36"/>
          <w:szCs w:val="36"/>
          <w:lang w:val="en-US"/>
        </w:rPr>
        <w:t>Q</w:t>
      </w:r>
      <w:r w:rsidR="00C27779">
        <w:rPr>
          <w:sz w:val="36"/>
          <w:szCs w:val="36"/>
          <w:lang w:val="en-US"/>
        </w:rPr>
        <w:t xml:space="preserve">-13 </w:t>
      </w:r>
      <w:r w:rsidR="000C5E75" w:rsidRPr="000C5E75">
        <w:rPr>
          <w:sz w:val="36"/>
          <w:szCs w:val="36"/>
        </w:rPr>
        <w:t>Explain the importance of a development environment in software production.</w:t>
      </w:r>
    </w:p>
    <w:p w14:paraId="5A6A95E8" w14:textId="77777777" w:rsidR="00D30C48" w:rsidRPr="00D30C48" w:rsidRDefault="00D30C48" w:rsidP="00D30C48">
      <w:pPr>
        <w:pStyle w:val="ListParagraph"/>
        <w:numPr>
          <w:ilvl w:val="0"/>
          <w:numId w:val="44"/>
        </w:numPr>
        <w:rPr>
          <w:sz w:val="36"/>
          <w:szCs w:val="36"/>
          <w:lang w:val="en-US"/>
        </w:rPr>
      </w:pPr>
      <w:r w:rsidRPr="00D30C48">
        <w:rPr>
          <w:sz w:val="36"/>
          <w:szCs w:val="36"/>
          <w:lang w:val="en-US"/>
        </w:rPr>
        <w:t>A development environment is crucial for software production because it provides a safe and isolated space where developers can:</w:t>
      </w:r>
    </w:p>
    <w:p w14:paraId="4605C125" w14:textId="49C56632" w:rsidR="00D30C48" w:rsidRPr="00D30C48" w:rsidRDefault="00D30C48" w:rsidP="00D30C48">
      <w:pPr>
        <w:pStyle w:val="ListParagraph"/>
        <w:numPr>
          <w:ilvl w:val="0"/>
          <w:numId w:val="45"/>
        </w:numPr>
        <w:rPr>
          <w:sz w:val="36"/>
          <w:szCs w:val="36"/>
          <w:lang w:val="en-US"/>
        </w:rPr>
      </w:pPr>
      <w:r w:rsidRPr="00D30C48">
        <w:rPr>
          <w:sz w:val="36"/>
          <w:szCs w:val="36"/>
          <w:lang w:val="en-US"/>
        </w:rPr>
        <w:t>Write and test code without risking the stability of the live (production) environment. Think of it as a sandbox for building and experimenting.</w:t>
      </w:r>
    </w:p>
    <w:p w14:paraId="65CF7671" w14:textId="14C6FD19" w:rsidR="00D30C48" w:rsidRPr="00D30C48" w:rsidRDefault="00D30C48" w:rsidP="00D30C48">
      <w:pPr>
        <w:pStyle w:val="ListParagraph"/>
        <w:numPr>
          <w:ilvl w:val="0"/>
          <w:numId w:val="45"/>
        </w:numPr>
        <w:rPr>
          <w:sz w:val="36"/>
          <w:szCs w:val="36"/>
          <w:lang w:val="en-US"/>
        </w:rPr>
      </w:pPr>
      <w:r w:rsidRPr="00D30C48">
        <w:rPr>
          <w:sz w:val="36"/>
          <w:szCs w:val="36"/>
          <w:lang w:val="en-US"/>
        </w:rPr>
        <w:t>Replicate the production environment as closely as possible. This helps catch environment-specific bugs early on, preventing surprises when the software is deployed.</w:t>
      </w:r>
    </w:p>
    <w:p w14:paraId="62FFAA43" w14:textId="49428294" w:rsidR="00D30C48" w:rsidRPr="00D30C48" w:rsidRDefault="00D30C48" w:rsidP="00D30C48">
      <w:pPr>
        <w:pStyle w:val="ListParagraph"/>
        <w:numPr>
          <w:ilvl w:val="0"/>
          <w:numId w:val="45"/>
        </w:numPr>
        <w:rPr>
          <w:sz w:val="36"/>
          <w:szCs w:val="36"/>
          <w:lang w:val="en-US"/>
        </w:rPr>
      </w:pPr>
      <w:r w:rsidRPr="00D30C48">
        <w:rPr>
          <w:sz w:val="36"/>
          <w:szCs w:val="36"/>
          <w:lang w:val="en-US"/>
        </w:rPr>
        <w:t>Use specialized tools and configurations optimized for development, like debuggers, code editors, and version control systems.</w:t>
      </w:r>
    </w:p>
    <w:p w14:paraId="0533A4AF" w14:textId="698D0762" w:rsidR="00D30C48" w:rsidRPr="00D30C48" w:rsidRDefault="00D30C48" w:rsidP="00D30C48">
      <w:pPr>
        <w:pStyle w:val="ListParagraph"/>
        <w:numPr>
          <w:ilvl w:val="0"/>
          <w:numId w:val="45"/>
        </w:numPr>
        <w:rPr>
          <w:sz w:val="36"/>
          <w:szCs w:val="36"/>
          <w:lang w:val="en-US"/>
        </w:rPr>
      </w:pPr>
      <w:r w:rsidRPr="00D30C48">
        <w:rPr>
          <w:sz w:val="36"/>
          <w:szCs w:val="36"/>
          <w:lang w:val="en-US"/>
        </w:rPr>
        <w:t>Collaborate effectively by providing a consistent and controlled setting for all developers on the team.</w:t>
      </w:r>
    </w:p>
    <w:p w14:paraId="40DEFAD1" w14:textId="6F530046" w:rsidR="000C5E75" w:rsidRDefault="00D30C48" w:rsidP="00D30C48">
      <w:pPr>
        <w:pStyle w:val="ListParagraph"/>
        <w:numPr>
          <w:ilvl w:val="0"/>
          <w:numId w:val="45"/>
        </w:numPr>
        <w:rPr>
          <w:sz w:val="36"/>
          <w:szCs w:val="36"/>
          <w:lang w:val="en-US"/>
        </w:rPr>
      </w:pPr>
      <w:r w:rsidRPr="00D30C48">
        <w:rPr>
          <w:sz w:val="36"/>
          <w:szCs w:val="36"/>
          <w:lang w:val="en-US"/>
        </w:rPr>
        <w:t>Experiment with new technologies and features without impacting users.</w:t>
      </w:r>
    </w:p>
    <w:p w14:paraId="4BA6568B" w14:textId="740B8EE3" w:rsidR="00ED7C60" w:rsidRDefault="00ED7C60" w:rsidP="00ED7C60">
      <w:pPr>
        <w:rPr>
          <w:sz w:val="36"/>
          <w:szCs w:val="36"/>
        </w:rPr>
      </w:pPr>
      <w:r>
        <w:rPr>
          <w:sz w:val="36"/>
          <w:szCs w:val="36"/>
          <w:lang w:val="en-US"/>
        </w:rPr>
        <w:lastRenderedPageBreak/>
        <w:t>Q</w:t>
      </w:r>
      <w:r w:rsidR="00292B3C">
        <w:rPr>
          <w:sz w:val="36"/>
          <w:szCs w:val="36"/>
          <w:lang w:val="en-US"/>
        </w:rPr>
        <w:t>-14</w:t>
      </w:r>
      <w:r w:rsidR="0018572E" w:rsidRPr="0018572E">
        <w:rPr>
          <w:sz w:val="36"/>
          <w:szCs w:val="36"/>
        </w:rPr>
        <w:t>What is the difference between source code and machine code?</w:t>
      </w:r>
    </w:p>
    <w:p w14:paraId="787D1C41" w14:textId="77777777" w:rsidR="008B7291" w:rsidRPr="007450CE" w:rsidRDefault="008B7291" w:rsidP="007450CE">
      <w:pPr>
        <w:pStyle w:val="ListParagraph"/>
        <w:numPr>
          <w:ilvl w:val="0"/>
          <w:numId w:val="44"/>
        </w:numPr>
        <w:rPr>
          <w:sz w:val="36"/>
          <w:szCs w:val="36"/>
          <w:lang w:val="en-US"/>
        </w:rPr>
      </w:pPr>
      <w:r w:rsidRPr="007450CE">
        <w:rPr>
          <w:sz w:val="36"/>
          <w:szCs w:val="36"/>
          <w:lang w:val="en-US"/>
        </w:rPr>
        <w:t>Source Code:</w:t>
      </w:r>
    </w:p>
    <w:p w14:paraId="72B1F188" w14:textId="37135629" w:rsidR="008B7291" w:rsidRPr="006429B9" w:rsidRDefault="008B7291" w:rsidP="006429B9">
      <w:pPr>
        <w:pStyle w:val="ListParagraph"/>
        <w:numPr>
          <w:ilvl w:val="0"/>
          <w:numId w:val="46"/>
        </w:numPr>
        <w:rPr>
          <w:sz w:val="36"/>
          <w:szCs w:val="36"/>
          <w:lang w:val="en-US"/>
        </w:rPr>
      </w:pPr>
      <w:r w:rsidRPr="006429B9">
        <w:rPr>
          <w:sz w:val="36"/>
          <w:szCs w:val="36"/>
          <w:lang w:val="en-US"/>
        </w:rPr>
        <w:t>Think of it as the human-readable instructions written by a programmer using a programming language (like Python, Java, C++).</w:t>
      </w:r>
    </w:p>
    <w:p w14:paraId="2F8BDB6E" w14:textId="2AB72F5C" w:rsidR="008B7291" w:rsidRPr="006429B9" w:rsidRDefault="008B7291" w:rsidP="006429B9">
      <w:pPr>
        <w:pStyle w:val="ListParagraph"/>
        <w:numPr>
          <w:ilvl w:val="0"/>
          <w:numId w:val="46"/>
        </w:numPr>
        <w:rPr>
          <w:sz w:val="36"/>
          <w:szCs w:val="36"/>
          <w:lang w:val="en-US"/>
        </w:rPr>
      </w:pPr>
      <w:r w:rsidRPr="006429B9">
        <w:rPr>
          <w:sz w:val="36"/>
          <w:szCs w:val="36"/>
          <w:lang w:val="en-US"/>
        </w:rPr>
        <w:t>It's like a recipe written in English that tells the computer what to do.</w:t>
      </w:r>
    </w:p>
    <w:p w14:paraId="236DC987" w14:textId="51182B15" w:rsidR="008B7291" w:rsidRPr="006429B9" w:rsidRDefault="008B7291" w:rsidP="006429B9">
      <w:pPr>
        <w:pStyle w:val="ListParagraph"/>
        <w:numPr>
          <w:ilvl w:val="0"/>
          <w:numId w:val="46"/>
        </w:numPr>
        <w:rPr>
          <w:sz w:val="36"/>
          <w:szCs w:val="36"/>
          <w:lang w:val="en-US"/>
        </w:rPr>
      </w:pPr>
      <w:r w:rsidRPr="006429B9">
        <w:rPr>
          <w:sz w:val="36"/>
          <w:szCs w:val="36"/>
          <w:lang w:val="en-US"/>
        </w:rPr>
        <w:t>It's portable, meaning it can potentially run on different types of computers if translated.</w:t>
      </w:r>
    </w:p>
    <w:p w14:paraId="45D90D38" w14:textId="001E63B1" w:rsidR="008B7291" w:rsidRPr="006429B9" w:rsidRDefault="008B7291" w:rsidP="006429B9">
      <w:pPr>
        <w:pStyle w:val="ListParagraph"/>
        <w:numPr>
          <w:ilvl w:val="0"/>
          <w:numId w:val="46"/>
        </w:numPr>
        <w:rPr>
          <w:sz w:val="36"/>
          <w:szCs w:val="36"/>
          <w:lang w:val="en-US"/>
        </w:rPr>
      </w:pPr>
      <w:r w:rsidRPr="006429B9">
        <w:rPr>
          <w:sz w:val="36"/>
          <w:szCs w:val="36"/>
          <w:lang w:val="en-US"/>
        </w:rPr>
        <w:t>It needs to be translated (compiled or interpreted) into machine code before the computer can understand and execute it.</w:t>
      </w:r>
    </w:p>
    <w:p w14:paraId="32DCFAA1" w14:textId="77777777" w:rsidR="008B7291" w:rsidRPr="007450CE" w:rsidRDefault="008B7291" w:rsidP="007450CE">
      <w:pPr>
        <w:pStyle w:val="ListParagraph"/>
        <w:numPr>
          <w:ilvl w:val="0"/>
          <w:numId w:val="44"/>
        </w:numPr>
        <w:rPr>
          <w:sz w:val="36"/>
          <w:szCs w:val="36"/>
          <w:lang w:val="en-US"/>
        </w:rPr>
      </w:pPr>
      <w:r w:rsidRPr="007450CE">
        <w:rPr>
          <w:sz w:val="36"/>
          <w:szCs w:val="36"/>
          <w:lang w:val="en-US"/>
        </w:rPr>
        <w:t>Machine Code:</w:t>
      </w:r>
    </w:p>
    <w:p w14:paraId="6287D1CC" w14:textId="530F0F24" w:rsidR="008B7291" w:rsidRPr="006429B9" w:rsidRDefault="008B7291" w:rsidP="006429B9">
      <w:pPr>
        <w:pStyle w:val="ListParagraph"/>
        <w:numPr>
          <w:ilvl w:val="0"/>
          <w:numId w:val="46"/>
        </w:numPr>
        <w:rPr>
          <w:sz w:val="36"/>
          <w:szCs w:val="36"/>
          <w:lang w:val="en-US"/>
        </w:rPr>
      </w:pPr>
      <w:r w:rsidRPr="006429B9">
        <w:rPr>
          <w:sz w:val="36"/>
          <w:szCs w:val="36"/>
          <w:lang w:val="en-US"/>
        </w:rPr>
        <w:t>This is the low-level language that the computer's central processing unit (CPU) directly understands.</w:t>
      </w:r>
    </w:p>
    <w:p w14:paraId="0F885AC0" w14:textId="386585D6" w:rsidR="008B7291" w:rsidRPr="006429B9" w:rsidRDefault="008B7291" w:rsidP="006429B9">
      <w:pPr>
        <w:pStyle w:val="ListParagraph"/>
        <w:numPr>
          <w:ilvl w:val="0"/>
          <w:numId w:val="46"/>
        </w:numPr>
        <w:rPr>
          <w:sz w:val="36"/>
          <w:szCs w:val="36"/>
          <w:lang w:val="en-US"/>
        </w:rPr>
      </w:pPr>
      <w:r w:rsidRPr="006429B9">
        <w:rPr>
          <w:sz w:val="36"/>
          <w:szCs w:val="36"/>
          <w:lang w:val="en-US"/>
        </w:rPr>
        <w:t>It consists of binary code (sequences of 0s and 1s) that represent basic operations the CPU can perform.</w:t>
      </w:r>
    </w:p>
    <w:p w14:paraId="7D0E30D8" w14:textId="420E3FCA" w:rsidR="008B7291" w:rsidRPr="006429B9" w:rsidRDefault="008B7291" w:rsidP="006429B9">
      <w:pPr>
        <w:pStyle w:val="ListParagraph"/>
        <w:numPr>
          <w:ilvl w:val="0"/>
          <w:numId w:val="46"/>
        </w:numPr>
        <w:rPr>
          <w:sz w:val="36"/>
          <w:szCs w:val="36"/>
          <w:lang w:val="en-US"/>
        </w:rPr>
      </w:pPr>
      <w:r w:rsidRPr="006429B9">
        <w:rPr>
          <w:sz w:val="36"/>
          <w:szCs w:val="36"/>
          <w:lang w:val="en-US"/>
        </w:rPr>
        <w:t>It's specific to a particular computer architecture (the type of CPU). Code written for one type of CPU won't directly run on another.</w:t>
      </w:r>
    </w:p>
    <w:p w14:paraId="2474B80B" w14:textId="4670D0AD" w:rsidR="008B7291" w:rsidRDefault="008B7291" w:rsidP="006429B9">
      <w:pPr>
        <w:pStyle w:val="ListParagraph"/>
        <w:numPr>
          <w:ilvl w:val="0"/>
          <w:numId w:val="46"/>
        </w:numPr>
        <w:rPr>
          <w:sz w:val="36"/>
          <w:szCs w:val="36"/>
          <w:lang w:val="en-US"/>
        </w:rPr>
      </w:pPr>
      <w:r w:rsidRPr="006429B9">
        <w:rPr>
          <w:sz w:val="36"/>
          <w:szCs w:val="36"/>
          <w:lang w:val="en-US"/>
        </w:rPr>
        <w:t>It's not human-readable and very difficult for people to understand or write directly.</w:t>
      </w:r>
    </w:p>
    <w:p w14:paraId="6F08AF58" w14:textId="432BAB1D" w:rsidR="00F16F7C" w:rsidRDefault="00F16F7C" w:rsidP="00F16F7C">
      <w:pPr>
        <w:rPr>
          <w:sz w:val="36"/>
          <w:szCs w:val="36"/>
        </w:rPr>
      </w:pPr>
      <w:r>
        <w:rPr>
          <w:sz w:val="36"/>
          <w:szCs w:val="36"/>
          <w:lang w:val="en-US"/>
        </w:rPr>
        <w:t xml:space="preserve">Q-15 </w:t>
      </w:r>
      <w:r w:rsidRPr="00F16F7C">
        <w:rPr>
          <w:sz w:val="36"/>
          <w:szCs w:val="36"/>
        </w:rPr>
        <w:t>Why is version control important in software development?</w:t>
      </w:r>
    </w:p>
    <w:p w14:paraId="6E4332BC" w14:textId="77777777" w:rsidR="00FB41B3" w:rsidRPr="00D52679" w:rsidRDefault="00FB41B3" w:rsidP="00FB41B3">
      <w:pPr>
        <w:pStyle w:val="ListParagraph"/>
        <w:numPr>
          <w:ilvl w:val="0"/>
          <w:numId w:val="90"/>
        </w:numPr>
        <w:rPr>
          <w:sz w:val="36"/>
          <w:szCs w:val="36"/>
        </w:rPr>
      </w:pPr>
      <w:r w:rsidRPr="00D52679">
        <w:rPr>
          <w:sz w:val="36"/>
          <w:szCs w:val="36"/>
        </w:rPr>
        <w:lastRenderedPageBreak/>
        <w:t>Version control is crucial in software development because it enables tracking changes, facilitates collaboration, and manages source code effectively, ultimately leading to faster, more reliable, and more efficient development processes. It allows developers to work concurrently, experiment freely, and revert to previous versions if needed, all while maintaining a complete history of code modifications. </w:t>
      </w:r>
    </w:p>
    <w:p w14:paraId="22FE4F29" w14:textId="77777777" w:rsidR="00FB41B3" w:rsidRPr="00D52679" w:rsidRDefault="00FB41B3" w:rsidP="00FB41B3">
      <w:pPr>
        <w:rPr>
          <w:sz w:val="36"/>
          <w:szCs w:val="36"/>
        </w:rPr>
      </w:pPr>
      <w:r w:rsidRPr="00D52679">
        <w:rPr>
          <w:sz w:val="36"/>
          <w:szCs w:val="36"/>
        </w:rPr>
        <w:t>Here's a more detailed look at why version control is so important:</w:t>
      </w:r>
    </w:p>
    <w:p w14:paraId="112F8AED" w14:textId="77777777" w:rsidR="00FB41B3" w:rsidRPr="00D52679" w:rsidRDefault="00FB41B3" w:rsidP="00FB41B3">
      <w:pPr>
        <w:rPr>
          <w:sz w:val="36"/>
          <w:szCs w:val="36"/>
        </w:rPr>
      </w:pPr>
      <w:r w:rsidRPr="00D52679">
        <w:rPr>
          <w:sz w:val="36"/>
          <w:szCs w:val="36"/>
        </w:rPr>
        <w:t>1. Collaboration:</w:t>
      </w:r>
    </w:p>
    <w:p w14:paraId="67F14DF5" w14:textId="77777777" w:rsidR="00FB41B3" w:rsidRPr="00D52679" w:rsidRDefault="00FB41B3" w:rsidP="00FB41B3">
      <w:pPr>
        <w:numPr>
          <w:ilvl w:val="0"/>
          <w:numId w:val="85"/>
        </w:numPr>
        <w:rPr>
          <w:sz w:val="36"/>
          <w:szCs w:val="36"/>
        </w:rPr>
      </w:pPr>
      <w:r w:rsidRPr="00D52679">
        <w:rPr>
          <w:sz w:val="36"/>
          <w:szCs w:val="36"/>
        </w:rPr>
        <w:t>Version control systems allow multiple developers to work on the same codebase simultaneously without conflicts, fostering a more collaborative development environment. </w:t>
      </w:r>
    </w:p>
    <w:p w14:paraId="2F48A21F" w14:textId="77777777" w:rsidR="00FB41B3" w:rsidRPr="00D52679" w:rsidRDefault="00FB41B3" w:rsidP="00FB41B3">
      <w:pPr>
        <w:numPr>
          <w:ilvl w:val="0"/>
          <w:numId w:val="85"/>
        </w:numPr>
        <w:rPr>
          <w:sz w:val="36"/>
          <w:szCs w:val="36"/>
        </w:rPr>
      </w:pPr>
      <w:r w:rsidRPr="00D52679">
        <w:rPr>
          <w:sz w:val="36"/>
          <w:szCs w:val="36"/>
        </w:rPr>
        <w:t>Branching and merging features allow developers to create isolated branches for new features, experiment with code, and then merge these changes back into the main codebase when ready, as detailed by </w:t>
      </w:r>
      <w:hyperlink r:id="rId11" w:history="1">
        <w:r w:rsidRPr="00D52679">
          <w:rPr>
            <w:rStyle w:val="Hyperlink"/>
            <w:sz w:val="36"/>
            <w:szCs w:val="36"/>
          </w:rPr>
          <w:t>Perforce</w:t>
        </w:r>
      </w:hyperlink>
      <w:r w:rsidRPr="00D52679">
        <w:rPr>
          <w:sz w:val="36"/>
          <w:szCs w:val="36"/>
        </w:rPr>
        <w:t>. </w:t>
      </w:r>
    </w:p>
    <w:p w14:paraId="10804B3E" w14:textId="77777777" w:rsidR="00FB41B3" w:rsidRPr="00D52679" w:rsidRDefault="00FB41B3" w:rsidP="00FB41B3">
      <w:pPr>
        <w:rPr>
          <w:sz w:val="36"/>
          <w:szCs w:val="36"/>
        </w:rPr>
      </w:pPr>
      <w:r w:rsidRPr="00D52679">
        <w:rPr>
          <w:sz w:val="36"/>
          <w:szCs w:val="36"/>
        </w:rPr>
        <w:t>2. Tracking Changes and Traceability: </w:t>
      </w:r>
    </w:p>
    <w:p w14:paraId="24D3440B" w14:textId="77777777" w:rsidR="00FB41B3" w:rsidRPr="00D52679" w:rsidRDefault="00FB41B3" w:rsidP="00FB41B3">
      <w:pPr>
        <w:numPr>
          <w:ilvl w:val="0"/>
          <w:numId w:val="86"/>
        </w:numPr>
        <w:rPr>
          <w:sz w:val="36"/>
          <w:szCs w:val="36"/>
        </w:rPr>
      </w:pPr>
      <w:r w:rsidRPr="00D52679">
        <w:rPr>
          <w:sz w:val="36"/>
          <w:szCs w:val="36"/>
        </w:rPr>
        <w:t>Version control systems meticulously record every change made to the code, including who made the change, when it was made, and why.</w:t>
      </w:r>
    </w:p>
    <w:p w14:paraId="57E62E84" w14:textId="77777777" w:rsidR="00FB41B3" w:rsidRPr="00D52679" w:rsidRDefault="00FB41B3" w:rsidP="00FB41B3">
      <w:pPr>
        <w:numPr>
          <w:ilvl w:val="0"/>
          <w:numId w:val="86"/>
        </w:numPr>
        <w:rPr>
          <w:sz w:val="36"/>
          <w:szCs w:val="36"/>
        </w:rPr>
      </w:pPr>
      <w:r w:rsidRPr="00D52679">
        <w:rPr>
          <w:sz w:val="36"/>
          <w:szCs w:val="36"/>
        </w:rPr>
        <w:lastRenderedPageBreak/>
        <w:t>This detailed history allows developers to easily identify the root cause of bugs, revert to previous versions, and understand how the codebase has evolved over time.</w:t>
      </w:r>
    </w:p>
    <w:p w14:paraId="34935399" w14:textId="77777777" w:rsidR="00FB41B3" w:rsidRPr="00D52679" w:rsidRDefault="00FB41B3" w:rsidP="00FB41B3">
      <w:pPr>
        <w:rPr>
          <w:sz w:val="36"/>
          <w:szCs w:val="36"/>
        </w:rPr>
      </w:pPr>
      <w:r w:rsidRPr="00D52679">
        <w:rPr>
          <w:sz w:val="36"/>
          <w:szCs w:val="36"/>
        </w:rPr>
        <w:t>3. Error Recovery and Rollback: </w:t>
      </w:r>
    </w:p>
    <w:p w14:paraId="12FADFAA" w14:textId="77777777" w:rsidR="00FB41B3" w:rsidRPr="00D52679" w:rsidRDefault="00FB41B3" w:rsidP="00FB41B3">
      <w:pPr>
        <w:numPr>
          <w:ilvl w:val="0"/>
          <w:numId w:val="87"/>
        </w:numPr>
        <w:rPr>
          <w:sz w:val="36"/>
          <w:szCs w:val="36"/>
        </w:rPr>
      </w:pPr>
      <w:r w:rsidRPr="00D52679">
        <w:rPr>
          <w:sz w:val="36"/>
          <w:szCs w:val="36"/>
        </w:rPr>
        <w:t>If new code introduces errors or bugs, developers can easily revert to a previous working version using version control.</w:t>
      </w:r>
    </w:p>
    <w:p w14:paraId="3D633062" w14:textId="77777777" w:rsidR="00FB41B3" w:rsidRPr="00D52679" w:rsidRDefault="00FB41B3" w:rsidP="00FB41B3">
      <w:pPr>
        <w:numPr>
          <w:ilvl w:val="0"/>
          <w:numId w:val="87"/>
        </w:numPr>
        <w:rPr>
          <w:sz w:val="36"/>
          <w:szCs w:val="36"/>
        </w:rPr>
      </w:pPr>
      <w:r w:rsidRPr="00D52679">
        <w:rPr>
          <w:sz w:val="36"/>
          <w:szCs w:val="36"/>
        </w:rPr>
        <w:t>This "rollback" feature minimizes downtime and allows developers to quickly fix issues without losing progress.</w:t>
      </w:r>
    </w:p>
    <w:p w14:paraId="2143FF36" w14:textId="77777777" w:rsidR="00FB41B3" w:rsidRPr="00D52679" w:rsidRDefault="00FB41B3" w:rsidP="00FB41B3">
      <w:pPr>
        <w:rPr>
          <w:sz w:val="36"/>
          <w:szCs w:val="36"/>
        </w:rPr>
      </w:pPr>
      <w:r w:rsidRPr="00D52679">
        <w:rPr>
          <w:sz w:val="36"/>
          <w:szCs w:val="36"/>
        </w:rPr>
        <w:t>4. Managing Source Code:</w:t>
      </w:r>
    </w:p>
    <w:p w14:paraId="48A28BC4" w14:textId="77777777" w:rsidR="00FB41B3" w:rsidRPr="00D52679" w:rsidRDefault="00FB41B3" w:rsidP="00FB41B3">
      <w:pPr>
        <w:numPr>
          <w:ilvl w:val="0"/>
          <w:numId w:val="88"/>
        </w:numPr>
        <w:rPr>
          <w:sz w:val="36"/>
          <w:szCs w:val="36"/>
        </w:rPr>
      </w:pPr>
      <w:r w:rsidRPr="00D52679">
        <w:rPr>
          <w:sz w:val="36"/>
          <w:szCs w:val="36"/>
        </w:rPr>
        <w:t>Version control systems protect the source code from unintended damage or loss, as explained by </w:t>
      </w:r>
      <w:hyperlink r:id="rId12" w:history="1">
        <w:r w:rsidRPr="00D52679">
          <w:rPr>
            <w:rStyle w:val="Hyperlink"/>
            <w:sz w:val="36"/>
            <w:szCs w:val="36"/>
          </w:rPr>
          <w:t>Atlassian</w:t>
        </w:r>
      </w:hyperlink>
      <w:r w:rsidRPr="00D52679">
        <w:rPr>
          <w:sz w:val="36"/>
          <w:szCs w:val="36"/>
        </w:rPr>
        <w:t>. </w:t>
      </w:r>
    </w:p>
    <w:p w14:paraId="1ED8AD2E" w14:textId="77777777" w:rsidR="00FB41B3" w:rsidRPr="00D52679" w:rsidRDefault="00FB41B3" w:rsidP="00FB41B3">
      <w:pPr>
        <w:numPr>
          <w:ilvl w:val="0"/>
          <w:numId w:val="88"/>
        </w:numPr>
        <w:rPr>
          <w:sz w:val="36"/>
          <w:szCs w:val="36"/>
        </w:rPr>
      </w:pPr>
      <w:r w:rsidRPr="00D52679">
        <w:rPr>
          <w:sz w:val="36"/>
          <w:szCs w:val="36"/>
        </w:rPr>
        <w:t>They also ensure that all versions of the source code are readily available for reference and comparison. </w:t>
      </w:r>
    </w:p>
    <w:p w14:paraId="7978826B" w14:textId="77777777" w:rsidR="00FB41B3" w:rsidRPr="00D52679" w:rsidRDefault="00FB41B3" w:rsidP="00FB41B3">
      <w:pPr>
        <w:rPr>
          <w:sz w:val="36"/>
          <w:szCs w:val="36"/>
        </w:rPr>
      </w:pPr>
      <w:r w:rsidRPr="00D52679">
        <w:rPr>
          <w:sz w:val="36"/>
          <w:szCs w:val="36"/>
        </w:rPr>
        <w:t>5. Improved Communication and Documentation: </w:t>
      </w:r>
    </w:p>
    <w:p w14:paraId="1F30325E" w14:textId="77777777" w:rsidR="00FB41B3" w:rsidRPr="00D52679" w:rsidRDefault="00FB41B3" w:rsidP="00FB41B3">
      <w:pPr>
        <w:numPr>
          <w:ilvl w:val="0"/>
          <w:numId w:val="89"/>
        </w:numPr>
        <w:rPr>
          <w:sz w:val="36"/>
          <w:szCs w:val="36"/>
        </w:rPr>
      </w:pPr>
      <w:r w:rsidRPr="00D52679">
        <w:rPr>
          <w:sz w:val="36"/>
          <w:szCs w:val="36"/>
        </w:rPr>
        <w:t>By providing a detailed history of changes, version control systems facilitate better communication and collaboration among team members.</w:t>
      </w:r>
    </w:p>
    <w:p w14:paraId="1708FE6B" w14:textId="77777777" w:rsidR="00FB41B3" w:rsidRPr="00D52679" w:rsidRDefault="00FB41B3" w:rsidP="00FB41B3">
      <w:pPr>
        <w:numPr>
          <w:ilvl w:val="0"/>
          <w:numId w:val="89"/>
        </w:numPr>
        <w:rPr>
          <w:sz w:val="36"/>
          <w:szCs w:val="36"/>
        </w:rPr>
      </w:pPr>
      <w:r w:rsidRPr="00D52679">
        <w:rPr>
          <w:sz w:val="36"/>
          <w:szCs w:val="36"/>
        </w:rPr>
        <w:t>The ability to track changes and understand the rationale behind them also serves as a form of documentation, making it easier for new team members to onboard and understand the codebase.</w:t>
      </w:r>
    </w:p>
    <w:p w14:paraId="44B4FC63" w14:textId="77777777" w:rsidR="00FB41B3" w:rsidRDefault="00FB41B3" w:rsidP="00F16F7C">
      <w:pPr>
        <w:rPr>
          <w:sz w:val="36"/>
          <w:szCs w:val="36"/>
        </w:rPr>
      </w:pPr>
    </w:p>
    <w:p w14:paraId="65E1F0E0" w14:textId="77777777" w:rsidR="00F16F7C" w:rsidRDefault="00F16F7C" w:rsidP="00F16F7C">
      <w:pPr>
        <w:rPr>
          <w:sz w:val="36"/>
          <w:szCs w:val="36"/>
          <w:lang w:val="en-US"/>
        </w:rPr>
      </w:pPr>
    </w:p>
    <w:p w14:paraId="741F20A8" w14:textId="6A6DCCCD" w:rsidR="00207DF5" w:rsidRDefault="00207DF5" w:rsidP="00F16F7C">
      <w:pPr>
        <w:rPr>
          <w:sz w:val="36"/>
          <w:szCs w:val="36"/>
          <w:lang w:val="en-US"/>
        </w:rPr>
      </w:pPr>
      <w:r>
        <w:rPr>
          <w:sz w:val="36"/>
          <w:szCs w:val="36"/>
          <w:lang w:val="en-US"/>
        </w:rPr>
        <w:lastRenderedPageBreak/>
        <w:t>Q</w:t>
      </w:r>
      <w:r w:rsidR="0059374C">
        <w:rPr>
          <w:sz w:val="36"/>
          <w:szCs w:val="36"/>
          <w:lang w:val="en-US"/>
        </w:rPr>
        <w:t xml:space="preserve">-16 </w:t>
      </w:r>
      <w:r w:rsidR="0059374C" w:rsidRPr="0059374C">
        <w:rPr>
          <w:sz w:val="36"/>
          <w:szCs w:val="36"/>
        </w:rPr>
        <w:t>What are the differences between open-source and proprietary software?</w:t>
      </w:r>
    </w:p>
    <w:p w14:paraId="2705BAB4" w14:textId="77777777" w:rsidR="004D7B29" w:rsidRPr="004D7B29" w:rsidRDefault="004D7B29" w:rsidP="004D7B29">
      <w:pPr>
        <w:pStyle w:val="ListParagraph"/>
        <w:numPr>
          <w:ilvl w:val="0"/>
          <w:numId w:val="44"/>
        </w:numPr>
        <w:rPr>
          <w:sz w:val="36"/>
          <w:szCs w:val="36"/>
          <w:lang w:val="en-US"/>
        </w:rPr>
      </w:pPr>
      <w:r w:rsidRPr="004D7B29">
        <w:rPr>
          <w:sz w:val="36"/>
          <w:szCs w:val="36"/>
          <w:lang w:val="en-US"/>
        </w:rPr>
        <w:t>Open-Source Software (OSS):</w:t>
      </w:r>
    </w:p>
    <w:p w14:paraId="21D85127" w14:textId="7959D6BD" w:rsidR="004D7B29" w:rsidRPr="004D7B29" w:rsidRDefault="004D7B29" w:rsidP="004D7B29">
      <w:pPr>
        <w:pStyle w:val="ListParagraph"/>
        <w:numPr>
          <w:ilvl w:val="0"/>
          <w:numId w:val="47"/>
        </w:numPr>
        <w:rPr>
          <w:sz w:val="36"/>
          <w:szCs w:val="36"/>
          <w:lang w:val="en-US"/>
        </w:rPr>
      </w:pPr>
      <w:r w:rsidRPr="004D7B29">
        <w:rPr>
          <w:sz w:val="36"/>
          <w:szCs w:val="36"/>
          <w:lang w:val="en-US"/>
        </w:rPr>
        <w:t>Source Code: The source code is publicly available. Anyone can view, modify, and distribute it, usually under the terms of a specific open-source license.</w:t>
      </w:r>
    </w:p>
    <w:p w14:paraId="02ADFCC5" w14:textId="1A873174" w:rsidR="004D7B29" w:rsidRPr="004D7B29" w:rsidRDefault="004D7B29" w:rsidP="004D7B29">
      <w:pPr>
        <w:pStyle w:val="ListParagraph"/>
        <w:numPr>
          <w:ilvl w:val="0"/>
          <w:numId w:val="47"/>
        </w:numPr>
        <w:rPr>
          <w:sz w:val="36"/>
          <w:szCs w:val="36"/>
          <w:lang w:val="en-US"/>
        </w:rPr>
      </w:pPr>
      <w:r w:rsidRPr="004D7B29">
        <w:rPr>
          <w:sz w:val="36"/>
          <w:szCs w:val="36"/>
          <w:lang w:val="en-US"/>
        </w:rPr>
        <w:t>Licensing: Typically distributed with licenses that grant users broad rights to use, study, change, and share the software (and its modified versions) for any purpose, often at no cost.</w:t>
      </w:r>
    </w:p>
    <w:p w14:paraId="67C6BC80" w14:textId="3C49471B" w:rsidR="004D7B29" w:rsidRPr="004D7B29" w:rsidRDefault="004D7B29" w:rsidP="004D7B29">
      <w:pPr>
        <w:pStyle w:val="ListParagraph"/>
        <w:numPr>
          <w:ilvl w:val="0"/>
          <w:numId w:val="47"/>
        </w:numPr>
        <w:rPr>
          <w:sz w:val="36"/>
          <w:szCs w:val="36"/>
          <w:lang w:val="en-US"/>
        </w:rPr>
      </w:pPr>
      <w:r w:rsidRPr="004D7B29">
        <w:rPr>
          <w:sz w:val="36"/>
          <w:szCs w:val="36"/>
          <w:lang w:val="en-US"/>
        </w:rPr>
        <w:t>Development: Often developed collaboratively by a community of developers.</w:t>
      </w:r>
    </w:p>
    <w:p w14:paraId="4E3A576A" w14:textId="70F5AD84" w:rsidR="004D7B29" w:rsidRPr="004D7B29" w:rsidRDefault="004D7B29" w:rsidP="004D7B29">
      <w:pPr>
        <w:pStyle w:val="ListParagraph"/>
        <w:numPr>
          <w:ilvl w:val="0"/>
          <w:numId w:val="47"/>
        </w:numPr>
        <w:rPr>
          <w:sz w:val="36"/>
          <w:szCs w:val="36"/>
          <w:lang w:val="en-US"/>
        </w:rPr>
      </w:pPr>
      <w:r w:rsidRPr="004D7B29">
        <w:rPr>
          <w:sz w:val="36"/>
          <w:szCs w:val="36"/>
          <w:lang w:val="en-US"/>
        </w:rPr>
        <w:t>Cost: Frequently free of charge, although some open-source projects may have paid commercial versions or services for support and additional features.</w:t>
      </w:r>
    </w:p>
    <w:p w14:paraId="2F3850FB" w14:textId="1A557503" w:rsidR="004D7B29" w:rsidRPr="004D7B29" w:rsidRDefault="004D7B29" w:rsidP="004D7B29">
      <w:pPr>
        <w:pStyle w:val="ListParagraph"/>
        <w:numPr>
          <w:ilvl w:val="0"/>
          <w:numId w:val="47"/>
        </w:numPr>
        <w:rPr>
          <w:sz w:val="36"/>
          <w:szCs w:val="36"/>
          <w:lang w:val="en-US"/>
        </w:rPr>
      </w:pPr>
      <w:r w:rsidRPr="004D7B29">
        <w:rPr>
          <w:sz w:val="36"/>
          <w:szCs w:val="36"/>
          <w:lang w:val="en-US"/>
        </w:rPr>
        <w:t>Flexibility &amp; Customization: Highly customizable as users can modify the source code to fit their specific needs.</w:t>
      </w:r>
    </w:p>
    <w:p w14:paraId="1E876E00" w14:textId="4FD16422" w:rsidR="004D7B29" w:rsidRPr="004D7B29" w:rsidRDefault="004D7B29" w:rsidP="004D7B29">
      <w:pPr>
        <w:pStyle w:val="ListParagraph"/>
        <w:numPr>
          <w:ilvl w:val="0"/>
          <w:numId w:val="47"/>
        </w:numPr>
        <w:rPr>
          <w:sz w:val="36"/>
          <w:szCs w:val="36"/>
          <w:lang w:val="en-US"/>
        </w:rPr>
      </w:pPr>
      <w:r w:rsidRPr="004D7B29">
        <w:rPr>
          <w:sz w:val="36"/>
          <w:szCs w:val="36"/>
          <w:lang w:val="en-US"/>
        </w:rPr>
        <w:t>Support: Support can vary, often relying on community forums, documentation, and sometimes paid commercial support.</w:t>
      </w:r>
    </w:p>
    <w:p w14:paraId="4C93AE0C" w14:textId="11A2639A" w:rsidR="004D7B29" w:rsidRPr="004D7B29" w:rsidRDefault="004D7B29" w:rsidP="004D7B29">
      <w:pPr>
        <w:pStyle w:val="ListParagraph"/>
        <w:numPr>
          <w:ilvl w:val="0"/>
          <w:numId w:val="47"/>
        </w:numPr>
        <w:rPr>
          <w:sz w:val="36"/>
          <w:szCs w:val="36"/>
          <w:lang w:val="en-US"/>
        </w:rPr>
      </w:pPr>
      <w:r w:rsidRPr="004D7B29">
        <w:rPr>
          <w:sz w:val="36"/>
          <w:szCs w:val="36"/>
          <w:lang w:val="en-US"/>
        </w:rPr>
        <w:t>Security: The open availability of the code allows for widespread peer review, which can lead to quicker identification and fixing of bugs and security vulnerabilities. However, vulnerabilities can also be publicly known.</w:t>
      </w:r>
    </w:p>
    <w:p w14:paraId="5888D71A" w14:textId="604AA2C3" w:rsidR="004D7B29" w:rsidRPr="004D7B29" w:rsidRDefault="004D7B29" w:rsidP="004D7B29">
      <w:pPr>
        <w:pStyle w:val="ListParagraph"/>
        <w:numPr>
          <w:ilvl w:val="0"/>
          <w:numId w:val="47"/>
        </w:numPr>
        <w:rPr>
          <w:sz w:val="36"/>
          <w:szCs w:val="36"/>
          <w:lang w:val="en-US"/>
        </w:rPr>
      </w:pPr>
      <w:r w:rsidRPr="004D7B29">
        <w:rPr>
          <w:sz w:val="36"/>
          <w:szCs w:val="36"/>
          <w:lang w:val="en-US"/>
        </w:rPr>
        <w:lastRenderedPageBreak/>
        <w:t>Examples: Linux, Android, Mozilla Firefox, Apache web server, WordPress.</w:t>
      </w:r>
    </w:p>
    <w:p w14:paraId="14B0EAFF" w14:textId="77777777" w:rsidR="004D7B29" w:rsidRPr="004D7B29" w:rsidRDefault="004D7B29" w:rsidP="004D7B29">
      <w:pPr>
        <w:pStyle w:val="ListParagraph"/>
        <w:numPr>
          <w:ilvl w:val="0"/>
          <w:numId w:val="44"/>
        </w:numPr>
        <w:rPr>
          <w:sz w:val="36"/>
          <w:szCs w:val="36"/>
          <w:lang w:val="en-US"/>
        </w:rPr>
      </w:pPr>
      <w:r w:rsidRPr="004D7B29">
        <w:rPr>
          <w:sz w:val="36"/>
          <w:szCs w:val="36"/>
          <w:lang w:val="en-US"/>
        </w:rPr>
        <w:t>Proprietary Software:</w:t>
      </w:r>
    </w:p>
    <w:p w14:paraId="6233F75A" w14:textId="141EA320" w:rsidR="004D7B29" w:rsidRPr="004D7B29" w:rsidRDefault="004D7B29" w:rsidP="004D7B29">
      <w:pPr>
        <w:pStyle w:val="ListParagraph"/>
        <w:numPr>
          <w:ilvl w:val="0"/>
          <w:numId w:val="47"/>
        </w:numPr>
        <w:rPr>
          <w:sz w:val="36"/>
          <w:szCs w:val="36"/>
          <w:lang w:val="en-US"/>
        </w:rPr>
      </w:pPr>
      <w:r w:rsidRPr="004D7B29">
        <w:rPr>
          <w:sz w:val="36"/>
          <w:szCs w:val="36"/>
          <w:lang w:val="en-US"/>
        </w:rPr>
        <w:t>Source Code: The source code is not publicly available and is kept secret by the individual or company that owns it. Users typically receive the software in compiled (machine code) format.</w:t>
      </w:r>
    </w:p>
    <w:p w14:paraId="7EA512CE" w14:textId="4F4ED865" w:rsidR="004D7B29" w:rsidRPr="004D7B29" w:rsidRDefault="004D7B29" w:rsidP="004D7B29">
      <w:pPr>
        <w:pStyle w:val="ListParagraph"/>
        <w:numPr>
          <w:ilvl w:val="0"/>
          <w:numId w:val="47"/>
        </w:numPr>
        <w:rPr>
          <w:sz w:val="36"/>
          <w:szCs w:val="36"/>
          <w:lang w:val="en-US"/>
        </w:rPr>
      </w:pPr>
      <w:r w:rsidRPr="004D7B29">
        <w:rPr>
          <w:sz w:val="36"/>
          <w:szCs w:val="36"/>
          <w:lang w:val="en-US"/>
        </w:rPr>
        <w:t>Licensing: Distributed under licenses that restrict how users can use, copy, modify, and distribute the software. Users usually pay a fee to obtain a license to use the software.</w:t>
      </w:r>
    </w:p>
    <w:p w14:paraId="1DCF643F" w14:textId="5F7B77DC" w:rsidR="004D7B29" w:rsidRPr="004D7B29" w:rsidRDefault="004D7B29" w:rsidP="004D7B29">
      <w:pPr>
        <w:pStyle w:val="ListParagraph"/>
        <w:numPr>
          <w:ilvl w:val="0"/>
          <w:numId w:val="47"/>
        </w:numPr>
        <w:rPr>
          <w:sz w:val="36"/>
          <w:szCs w:val="36"/>
          <w:lang w:val="en-US"/>
        </w:rPr>
      </w:pPr>
      <w:r w:rsidRPr="004D7B29">
        <w:rPr>
          <w:sz w:val="36"/>
          <w:szCs w:val="36"/>
          <w:lang w:val="en-US"/>
        </w:rPr>
        <w:t>Development: Developed and maintained by a specific company or organization that has full control over its features and updates.</w:t>
      </w:r>
    </w:p>
    <w:p w14:paraId="38457EA8" w14:textId="1F78B027" w:rsidR="004D7B29" w:rsidRPr="004D7B29" w:rsidRDefault="004D7B29" w:rsidP="004D7B29">
      <w:pPr>
        <w:pStyle w:val="ListParagraph"/>
        <w:numPr>
          <w:ilvl w:val="0"/>
          <w:numId w:val="47"/>
        </w:numPr>
        <w:rPr>
          <w:sz w:val="36"/>
          <w:szCs w:val="36"/>
          <w:lang w:val="en-US"/>
        </w:rPr>
      </w:pPr>
      <w:r w:rsidRPr="004D7B29">
        <w:rPr>
          <w:sz w:val="36"/>
          <w:szCs w:val="36"/>
          <w:lang w:val="en-US"/>
        </w:rPr>
        <w:t>Cost: Almost always involves a purchase price or subscription fee for a license to use the software.</w:t>
      </w:r>
    </w:p>
    <w:p w14:paraId="5D18CE98" w14:textId="778ECB58" w:rsidR="004D7B29" w:rsidRPr="004D7B29" w:rsidRDefault="004D7B29" w:rsidP="004D7B29">
      <w:pPr>
        <w:pStyle w:val="ListParagraph"/>
        <w:numPr>
          <w:ilvl w:val="0"/>
          <w:numId w:val="47"/>
        </w:numPr>
        <w:rPr>
          <w:sz w:val="36"/>
          <w:szCs w:val="36"/>
          <w:lang w:val="en-US"/>
        </w:rPr>
      </w:pPr>
      <w:r w:rsidRPr="004D7B29">
        <w:rPr>
          <w:sz w:val="36"/>
          <w:szCs w:val="36"/>
          <w:lang w:val="en-US"/>
        </w:rPr>
        <w:t>Flexibility &amp; Customization: Customization options are usually limited to the features provided by the software vendor. Users cannot modify the underlying code.</w:t>
      </w:r>
    </w:p>
    <w:p w14:paraId="1BBA75B6" w14:textId="0155C2C4" w:rsidR="004D7B29" w:rsidRPr="004D7B29" w:rsidRDefault="004D7B29" w:rsidP="004D7B29">
      <w:pPr>
        <w:pStyle w:val="ListParagraph"/>
        <w:numPr>
          <w:ilvl w:val="0"/>
          <w:numId w:val="47"/>
        </w:numPr>
        <w:rPr>
          <w:sz w:val="36"/>
          <w:szCs w:val="36"/>
          <w:lang w:val="en-US"/>
        </w:rPr>
      </w:pPr>
      <w:r w:rsidRPr="004D7B29">
        <w:rPr>
          <w:sz w:val="36"/>
          <w:szCs w:val="36"/>
          <w:lang w:val="en-US"/>
        </w:rPr>
        <w:t>Support: Typically provided by the company that developed the software, often including dedicated support teams and documentation.</w:t>
      </w:r>
    </w:p>
    <w:p w14:paraId="5B428E73" w14:textId="45ECB28C" w:rsidR="004D7B29" w:rsidRPr="004D7B29" w:rsidRDefault="004D7B29" w:rsidP="004D7B29">
      <w:pPr>
        <w:pStyle w:val="ListParagraph"/>
        <w:numPr>
          <w:ilvl w:val="0"/>
          <w:numId w:val="47"/>
        </w:numPr>
        <w:rPr>
          <w:sz w:val="36"/>
          <w:szCs w:val="36"/>
          <w:lang w:val="en-US"/>
        </w:rPr>
      </w:pPr>
      <w:r w:rsidRPr="004D7B29">
        <w:rPr>
          <w:sz w:val="36"/>
          <w:szCs w:val="36"/>
          <w:lang w:val="en-US"/>
        </w:rPr>
        <w:t>Security: Security relies on the development practices and responsiveness of the proprietary vendor. While the closed nature can make it harder for attackers to find vulnerabilities, there's less external scrutiny.</w:t>
      </w:r>
    </w:p>
    <w:p w14:paraId="2687AD04" w14:textId="6D7D1CC4" w:rsidR="00207DF5" w:rsidRPr="004D7B29" w:rsidRDefault="004D7B29" w:rsidP="004D7B29">
      <w:pPr>
        <w:pStyle w:val="ListParagraph"/>
        <w:numPr>
          <w:ilvl w:val="0"/>
          <w:numId w:val="47"/>
        </w:numPr>
        <w:rPr>
          <w:sz w:val="36"/>
          <w:szCs w:val="36"/>
          <w:lang w:val="en-US"/>
        </w:rPr>
      </w:pPr>
      <w:r w:rsidRPr="004D7B29">
        <w:rPr>
          <w:sz w:val="36"/>
          <w:szCs w:val="36"/>
          <w:lang w:val="en-US"/>
        </w:rPr>
        <w:lastRenderedPageBreak/>
        <w:t>Examples: Microsoft Windows, macOS, Adobe Photoshop, Microsoft Office, many video games.</w:t>
      </w:r>
    </w:p>
    <w:p w14:paraId="0AB9294F" w14:textId="77777777" w:rsidR="00207DF5" w:rsidRDefault="00207DF5" w:rsidP="00F16F7C">
      <w:pPr>
        <w:rPr>
          <w:sz w:val="36"/>
          <w:szCs w:val="36"/>
          <w:lang w:val="en-US"/>
        </w:rPr>
      </w:pPr>
    </w:p>
    <w:p w14:paraId="3F83814A" w14:textId="004E3E96" w:rsidR="00FF7B26" w:rsidRDefault="00802A8C" w:rsidP="00FF7B26">
      <w:pPr>
        <w:rPr>
          <w:sz w:val="36"/>
          <w:szCs w:val="36"/>
          <w:lang w:val="en-US"/>
        </w:rPr>
      </w:pPr>
      <w:r>
        <w:rPr>
          <w:sz w:val="36"/>
          <w:szCs w:val="36"/>
          <w:lang w:val="en-US"/>
        </w:rPr>
        <w:t>Q</w:t>
      </w:r>
      <w:r w:rsidR="00FF7B26">
        <w:rPr>
          <w:sz w:val="36"/>
          <w:szCs w:val="36"/>
          <w:lang w:val="en-US"/>
        </w:rPr>
        <w:t xml:space="preserve">-17 </w:t>
      </w:r>
      <w:r w:rsidR="005315D5" w:rsidRPr="005315D5">
        <w:rPr>
          <w:sz w:val="36"/>
          <w:szCs w:val="36"/>
        </w:rPr>
        <w:t>What is the role of application software in businesses?</w:t>
      </w:r>
    </w:p>
    <w:p w14:paraId="6D8AC40D" w14:textId="3303DCA2" w:rsidR="00FF7B26" w:rsidRPr="005315D5" w:rsidRDefault="00FF7B26" w:rsidP="005315D5">
      <w:pPr>
        <w:pStyle w:val="ListParagraph"/>
        <w:numPr>
          <w:ilvl w:val="0"/>
          <w:numId w:val="44"/>
        </w:numPr>
        <w:rPr>
          <w:sz w:val="36"/>
          <w:szCs w:val="36"/>
          <w:lang w:val="en-US"/>
        </w:rPr>
      </w:pPr>
      <w:r w:rsidRPr="005315D5">
        <w:rPr>
          <w:sz w:val="36"/>
          <w:szCs w:val="36"/>
          <w:lang w:val="en-US"/>
        </w:rPr>
        <w:t>Application software plays a mission-critical role in modern businesses, acting as the digital toolkit that enables them to perform a vast array of tasks, improve efficiency, and ultimately achieve their goals. Here's a breakdown of its significance:</w:t>
      </w:r>
    </w:p>
    <w:p w14:paraId="7F900D25" w14:textId="77777777" w:rsidR="00FF7B26" w:rsidRPr="00FF7B26" w:rsidRDefault="00FF7B26" w:rsidP="00FF7B26">
      <w:pPr>
        <w:rPr>
          <w:sz w:val="36"/>
          <w:szCs w:val="36"/>
          <w:lang w:val="en-US"/>
        </w:rPr>
      </w:pPr>
      <w:r w:rsidRPr="00FF7B26">
        <w:rPr>
          <w:sz w:val="36"/>
          <w:szCs w:val="36"/>
          <w:lang w:val="en-US"/>
        </w:rPr>
        <w:t>1. Enhancing Productivity and Efficiency:</w:t>
      </w:r>
    </w:p>
    <w:p w14:paraId="54555055" w14:textId="2C403139" w:rsidR="00FF7B26" w:rsidRPr="005315D5" w:rsidRDefault="00FF7B26" w:rsidP="005315D5">
      <w:pPr>
        <w:pStyle w:val="ListParagraph"/>
        <w:numPr>
          <w:ilvl w:val="0"/>
          <w:numId w:val="48"/>
        </w:numPr>
        <w:rPr>
          <w:sz w:val="36"/>
          <w:szCs w:val="36"/>
          <w:lang w:val="en-US"/>
        </w:rPr>
      </w:pPr>
      <w:r w:rsidRPr="005315D5">
        <w:rPr>
          <w:sz w:val="36"/>
          <w:szCs w:val="36"/>
          <w:lang w:val="en-US"/>
        </w:rPr>
        <w:t>Automation: Application software automates repetitive and time-consuming tasks, freeing up employees to focus on more strategic and creative work. Examples include automated invoicing, payroll processing, and marketing campaigns.</w:t>
      </w:r>
    </w:p>
    <w:p w14:paraId="67F7AB83" w14:textId="3A54944E" w:rsidR="00FF7B26" w:rsidRPr="005315D5" w:rsidRDefault="00FF7B26" w:rsidP="005315D5">
      <w:pPr>
        <w:pStyle w:val="ListParagraph"/>
        <w:numPr>
          <w:ilvl w:val="0"/>
          <w:numId w:val="48"/>
        </w:numPr>
        <w:rPr>
          <w:sz w:val="36"/>
          <w:szCs w:val="36"/>
          <w:lang w:val="en-US"/>
        </w:rPr>
      </w:pPr>
      <w:r w:rsidRPr="005315D5">
        <w:rPr>
          <w:sz w:val="36"/>
          <w:szCs w:val="36"/>
          <w:lang w:val="en-US"/>
        </w:rPr>
        <w:t>Streamlined Workflows: Software can optimize and standardize business processes, reducing bottlenecks and improving the flow of information and tasks across departments.</w:t>
      </w:r>
    </w:p>
    <w:p w14:paraId="237BAA3E" w14:textId="510AFA50" w:rsidR="00FF7B26" w:rsidRPr="005315D5" w:rsidRDefault="00FF7B26" w:rsidP="005315D5">
      <w:pPr>
        <w:pStyle w:val="ListParagraph"/>
        <w:numPr>
          <w:ilvl w:val="0"/>
          <w:numId w:val="48"/>
        </w:numPr>
        <w:rPr>
          <w:sz w:val="36"/>
          <w:szCs w:val="36"/>
          <w:lang w:val="en-US"/>
        </w:rPr>
      </w:pPr>
      <w:r w:rsidRPr="005315D5">
        <w:rPr>
          <w:sz w:val="36"/>
          <w:szCs w:val="36"/>
          <w:lang w:val="en-US"/>
        </w:rPr>
        <w:t>Improved Accuracy: By automating tasks and providing structured data entry, application software minimizes human errors, leading to more accurate records and reporting.</w:t>
      </w:r>
    </w:p>
    <w:p w14:paraId="5A3EC458" w14:textId="77777777" w:rsidR="00FF7B26" w:rsidRPr="00FF7B26" w:rsidRDefault="00FF7B26" w:rsidP="00FF7B26">
      <w:pPr>
        <w:rPr>
          <w:sz w:val="36"/>
          <w:szCs w:val="36"/>
          <w:lang w:val="en-US"/>
        </w:rPr>
      </w:pPr>
      <w:r w:rsidRPr="00FF7B26">
        <w:rPr>
          <w:sz w:val="36"/>
          <w:szCs w:val="36"/>
          <w:lang w:val="en-US"/>
        </w:rPr>
        <w:t>2. Facilitating Communication and Collaboration:</w:t>
      </w:r>
    </w:p>
    <w:p w14:paraId="34FF4A2C" w14:textId="66AA1A0C" w:rsidR="00FF7B26" w:rsidRPr="005315D5" w:rsidRDefault="00FF7B26" w:rsidP="005315D5">
      <w:pPr>
        <w:pStyle w:val="ListParagraph"/>
        <w:numPr>
          <w:ilvl w:val="0"/>
          <w:numId w:val="48"/>
        </w:numPr>
        <w:rPr>
          <w:sz w:val="36"/>
          <w:szCs w:val="36"/>
          <w:lang w:val="en-US"/>
        </w:rPr>
      </w:pPr>
      <w:r w:rsidRPr="005315D5">
        <w:rPr>
          <w:sz w:val="36"/>
          <w:szCs w:val="36"/>
          <w:lang w:val="en-US"/>
        </w:rPr>
        <w:lastRenderedPageBreak/>
        <w:t>Internal Communication: Tools like email clients, instant messaging platforms, and project management software enhance communication and collaboration among employees, regardless of their physical location.</w:t>
      </w:r>
    </w:p>
    <w:p w14:paraId="40CD4A88" w14:textId="779F0547" w:rsidR="00FF7B26" w:rsidRPr="005315D5" w:rsidRDefault="00FF7B26" w:rsidP="005315D5">
      <w:pPr>
        <w:pStyle w:val="ListParagraph"/>
        <w:numPr>
          <w:ilvl w:val="0"/>
          <w:numId w:val="48"/>
        </w:numPr>
        <w:rPr>
          <w:sz w:val="36"/>
          <w:szCs w:val="36"/>
          <w:lang w:val="en-US"/>
        </w:rPr>
      </w:pPr>
      <w:r w:rsidRPr="005315D5">
        <w:rPr>
          <w:sz w:val="36"/>
          <w:szCs w:val="36"/>
          <w:lang w:val="en-US"/>
        </w:rPr>
        <w:t>External Communication: CRM (Customer Relationship Management) software helps manage interactions with customers, while marketing automation tools facilitate communication with potential clients.</w:t>
      </w:r>
    </w:p>
    <w:p w14:paraId="1EB1275D" w14:textId="77777777" w:rsidR="00FF7B26" w:rsidRPr="00FF7B26" w:rsidRDefault="00FF7B26" w:rsidP="00FF7B26">
      <w:pPr>
        <w:rPr>
          <w:sz w:val="36"/>
          <w:szCs w:val="36"/>
          <w:lang w:val="en-US"/>
        </w:rPr>
      </w:pPr>
      <w:r w:rsidRPr="00FF7B26">
        <w:rPr>
          <w:sz w:val="36"/>
          <w:szCs w:val="36"/>
          <w:lang w:val="en-US"/>
        </w:rPr>
        <w:t>3. Enabling Effective Data Management and Analysis:</w:t>
      </w:r>
    </w:p>
    <w:p w14:paraId="0D3FDA1A" w14:textId="34972D9E" w:rsidR="00FF7B26" w:rsidRPr="005315D5" w:rsidRDefault="00FF7B26" w:rsidP="005315D5">
      <w:pPr>
        <w:pStyle w:val="ListParagraph"/>
        <w:numPr>
          <w:ilvl w:val="0"/>
          <w:numId w:val="48"/>
        </w:numPr>
        <w:rPr>
          <w:sz w:val="36"/>
          <w:szCs w:val="36"/>
          <w:lang w:val="en-US"/>
        </w:rPr>
      </w:pPr>
      <w:r w:rsidRPr="005315D5">
        <w:rPr>
          <w:sz w:val="36"/>
          <w:szCs w:val="36"/>
          <w:lang w:val="en-US"/>
        </w:rPr>
        <w:t>Data Collection and Storage: Databases and data management software allow businesses to efficiently collect, organize, and store vast amounts of data.</w:t>
      </w:r>
    </w:p>
    <w:p w14:paraId="659EDD94" w14:textId="73EC33C5" w:rsidR="00FF7B26" w:rsidRPr="005315D5" w:rsidRDefault="00FF7B26" w:rsidP="005315D5">
      <w:pPr>
        <w:pStyle w:val="ListParagraph"/>
        <w:numPr>
          <w:ilvl w:val="0"/>
          <w:numId w:val="48"/>
        </w:numPr>
        <w:rPr>
          <w:sz w:val="36"/>
          <w:szCs w:val="36"/>
          <w:lang w:val="en-US"/>
        </w:rPr>
      </w:pPr>
      <w:r w:rsidRPr="005315D5">
        <w:rPr>
          <w:sz w:val="36"/>
          <w:szCs w:val="36"/>
          <w:lang w:val="en-US"/>
        </w:rPr>
        <w:t>Data Analysis and Reporting: Business intelligence (BI) and analytics tools enable businesses to analyze data, identify trends, gain insights, and make data-driven decisions.</w:t>
      </w:r>
    </w:p>
    <w:p w14:paraId="1AA75135" w14:textId="0A94B0BC" w:rsidR="00FF7B26" w:rsidRPr="005315D5" w:rsidRDefault="00FF7B26" w:rsidP="005315D5">
      <w:pPr>
        <w:pStyle w:val="ListParagraph"/>
        <w:numPr>
          <w:ilvl w:val="0"/>
          <w:numId w:val="48"/>
        </w:numPr>
        <w:rPr>
          <w:sz w:val="36"/>
          <w:szCs w:val="36"/>
          <w:lang w:val="en-US"/>
        </w:rPr>
      </w:pPr>
      <w:r w:rsidRPr="005315D5">
        <w:rPr>
          <w:sz w:val="36"/>
          <w:szCs w:val="36"/>
          <w:lang w:val="en-US"/>
        </w:rPr>
        <w:t>Improved Decision-Making: Access to timely and accurate data through application software empowers managers and executives to make informed strategic and operational decisions.</w:t>
      </w:r>
    </w:p>
    <w:p w14:paraId="1FE31AF3" w14:textId="77777777" w:rsidR="00FF7B26" w:rsidRPr="00FF7B26" w:rsidRDefault="00FF7B26" w:rsidP="00FF7B26">
      <w:pPr>
        <w:rPr>
          <w:sz w:val="36"/>
          <w:szCs w:val="36"/>
          <w:lang w:val="en-US"/>
        </w:rPr>
      </w:pPr>
      <w:r w:rsidRPr="00FF7B26">
        <w:rPr>
          <w:sz w:val="36"/>
          <w:szCs w:val="36"/>
          <w:lang w:val="en-US"/>
        </w:rPr>
        <w:t>4. Managing Customer Relationships:</w:t>
      </w:r>
    </w:p>
    <w:p w14:paraId="668D94B2" w14:textId="54F567FE" w:rsidR="00FF7B26" w:rsidRPr="005315D5" w:rsidRDefault="00FF7B26" w:rsidP="005315D5">
      <w:pPr>
        <w:pStyle w:val="ListParagraph"/>
        <w:numPr>
          <w:ilvl w:val="0"/>
          <w:numId w:val="48"/>
        </w:numPr>
        <w:rPr>
          <w:sz w:val="36"/>
          <w:szCs w:val="36"/>
          <w:lang w:val="en-US"/>
        </w:rPr>
      </w:pPr>
      <w:r w:rsidRPr="005315D5">
        <w:rPr>
          <w:sz w:val="36"/>
          <w:szCs w:val="36"/>
          <w:lang w:val="en-US"/>
        </w:rPr>
        <w:t>CRM Systems: These applications help businesses manage interactions with current and potential customers, track sales leads, provide customer support, and personalize customer experiences.</w:t>
      </w:r>
    </w:p>
    <w:p w14:paraId="608E683F" w14:textId="1877AF43" w:rsidR="00FF7B26" w:rsidRPr="005315D5" w:rsidRDefault="00FF7B26" w:rsidP="005315D5">
      <w:pPr>
        <w:pStyle w:val="ListParagraph"/>
        <w:numPr>
          <w:ilvl w:val="0"/>
          <w:numId w:val="48"/>
        </w:numPr>
        <w:rPr>
          <w:sz w:val="36"/>
          <w:szCs w:val="36"/>
          <w:lang w:val="en-US"/>
        </w:rPr>
      </w:pPr>
      <w:r w:rsidRPr="005315D5">
        <w:rPr>
          <w:sz w:val="36"/>
          <w:szCs w:val="36"/>
          <w:lang w:val="en-US"/>
        </w:rPr>
        <w:lastRenderedPageBreak/>
        <w:t>Enhanced Customer Satisfaction: By providing better service and personalized interactions, application software contributes to increased customer satisfaction and loyalty.</w:t>
      </w:r>
    </w:p>
    <w:p w14:paraId="52423531" w14:textId="77777777" w:rsidR="00FF7B26" w:rsidRPr="00FF7B26" w:rsidRDefault="00FF7B26" w:rsidP="00FF7B26">
      <w:pPr>
        <w:rPr>
          <w:sz w:val="36"/>
          <w:szCs w:val="36"/>
          <w:lang w:val="en-US"/>
        </w:rPr>
      </w:pPr>
      <w:r w:rsidRPr="00FF7B26">
        <w:rPr>
          <w:sz w:val="36"/>
          <w:szCs w:val="36"/>
          <w:lang w:val="en-US"/>
        </w:rPr>
        <w:t>5. Supporting Core Business Functions:</w:t>
      </w:r>
    </w:p>
    <w:p w14:paraId="50FF7FC0" w14:textId="22CE5117" w:rsidR="00FF7B26" w:rsidRPr="005315D5" w:rsidRDefault="00FF7B26" w:rsidP="005315D5">
      <w:pPr>
        <w:pStyle w:val="ListParagraph"/>
        <w:numPr>
          <w:ilvl w:val="0"/>
          <w:numId w:val="48"/>
        </w:numPr>
        <w:rPr>
          <w:sz w:val="36"/>
          <w:szCs w:val="36"/>
          <w:lang w:val="en-US"/>
        </w:rPr>
      </w:pPr>
      <w:r w:rsidRPr="005315D5">
        <w:rPr>
          <w:sz w:val="36"/>
          <w:szCs w:val="36"/>
          <w:lang w:val="en-US"/>
        </w:rPr>
        <w:t>Enterprise Resource Planning (ERP): Integrates various business processes like finance, HR, manufacturing, and supply chain management into a single system.</w:t>
      </w:r>
    </w:p>
    <w:p w14:paraId="74D4D89D" w14:textId="2C17859D" w:rsidR="00FF7B26" w:rsidRPr="005315D5" w:rsidRDefault="00FF7B26" w:rsidP="005315D5">
      <w:pPr>
        <w:pStyle w:val="ListParagraph"/>
        <w:numPr>
          <w:ilvl w:val="0"/>
          <w:numId w:val="48"/>
        </w:numPr>
        <w:rPr>
          <w:sz w:val="36"/>
          <w:szCs w:val="36"/>
          <w:lang w:val="en-US"/>
        </w:rPr>
      </w:pPr>
      <w:r w:rsidRPr="005315D5">
        <w:rPr>
          <w:sz w:val="36"/>
          <w:szCs w:val="36"/>
          <w:lang w:val="en-US"/>
        </w:rPr>
        <w:t>Accounting Software: Manages financial transactions, generates reports, and ensures compliance.</w:t>
      </w:r>
    </w:p>
    <w:p w14:paraId="24870682" w14:textId="1C0195B3" w:rsidR="00FF7B26" w:rsidRPr="005315D5" w:rsidRDefault="00FF7B26" w:rsidP="005315D5">
      <w:pPr>
        <w:pStyle w:val="ListParagraph"/>
        <w:numPr>
          <w:ilvl w:val="0"/>
          <w:numId w:val="48"/>
        </w:numPr>
        <w:rPr>
          <w:sz w:val="36"/>
          <w:szCs w:val="36"/>
          <w:lang w:val="en-US"/>
        </w:rPr>
      </w:pPr>
      <w:r w:rsidRPr="005315D5">
        <w:rPr>
          <w:sz w:val="36"/>
          <w:szCs w:val="36"/>
          <w:lang w:val="en-US"/>
        </w:rPr>
        <w:t>Human Resources Management Systems (HRMS): Handles employee data, payroll, benefits, and other HR-related tasks.</w:t>
      </w:r>
    </w:p>
    <w:p w14:paraId="5BE8FE9D" w14:textId="2026457F" w:rsidR="00802A8C" w:rsidRDefault="00FF7B26" w:rsidP="005315D5">
      <w:pPr>
        <w:pStyle w:val="ListParagraph"/>
        <w:numPr>
          <w:ilvl w:val="0"/>
          <w:numId w:val="48"/>
        </w:numPr>
        <w:rPr>
          <w:sz w:val="36"/>
          <w:szCs w:val="36"/>
          <w:lang w:val="en-US"/>
        </w:rPr>
      </w:pPr>
      <w:r w:rsidRPr="005315D5">
        <w:rPr>
          <w:sz w:val="36"/>
          <w:szCs w:val="36"/>
          <w:lang w:val="en-US"/>
        </w:rPr>
        <w:t>Supply Chain Management (SCM): Optimizes the flow of goods and information across the supply chain.</w:t>
      </w:r>
    </w:p>
    <w:p w14:paraId="2DCF6D26" w14:textId="0B5A841D" w:rsidR="000B23A9" w:rsidRDefault="000B23A9" w:rsidP="005315D5">
      <w:pPr>
        <w:pStyle w:val="ListParagraph"/>
        <w:numPr>
          <w:ilvl w:val="0"/>
          <w:numId w:val="48"/>
        </w:numPr>
        <w:rPr>
          <w:sz w:val="36"/>
          <w:szCs w:val="36"/>
          <w:lang w:val="en-US"/>
        </w:rPr>
      </w:pPr>
      <w:r w:rsidRPr="000B23A9">
        <w:rPr>
          <w:sz w:val="36"/>
          <w:szCs w:val="36"/>
          <w:lang w:val="en-US"/>
        </w:rPr>
        <w:t>Marketing and Sales Software: Supports activities like lead generation, email marketing, social media management, and sales tracking.</w:t>
      </w:r>
    </w:p>
    <w:p w14:paraId="349461D8" w14:textId="54C3B132" w:rsidR="000B23A9" w:rsidRDefault="000B23A9" w:rsidP="000B23A9">
      <w:pPr>
        <w:rPr>
          <w:sz w:val="36"/>
          <w:szCs w:val="36"/>
        </w:rPr>
      </w:pPr>
      <w:r>
        <w:rPr>
          <w:sz w:val="36"/>
          <w:szCs w:val="36"/>
          <w:lang w:val="en-US"/>
        </w:rPr>
        <w:t>Q-18</w:t>
      </w:r>
      <w:r w:rsidR="00043E89">
        <w:rPr>
          <w:sz w:val="36"/>
          <w:szCs w:val="36"/>
          <w:lang w:val="en-US"/>
        </w:rPr>
        <w:t xml:space="preserve"> </w:t>
      </w:r>
      <w:r w:rsidR="00043E89" w:rsidRPr="00043E89">
        <w:rPr>
          <w:sz w:val="36"/>
          <w:szCs w:val="36"/>
        </w:rPr>
        <w:t>What are the main stages of the software development process?</w:t>
      </w:r>
    </w:p>
    <w:p w14:paraId="77B0FBC1" w14:textId="77777777" w:rsidR="002C492B" w:rsidRPr="002C492B" w:rsidRDefault="002C492B" w:rsidP="002C492B">
      <w:pPr>
        <w:pStyle w:val="ListParagraph"/>
        <w:numPr>
          <w:ilvl w:val="0"/>
          <w:numId w:val="44"/>
        </w:numPr>
        <w:rPr>
          <w:sz w:val="36"/>
          <w:szCs w:val="36"/>
        </w:rPr>
      </w:pPr>
      <w:r w:rsidRPr="002C492B">
        <w:rPr>
          <w:sz w:val="36"/>
          <w:szCs w:val="36"/>
        </w:rPr>
        <w:t>The software development process, also known as the Software Development Life Cycle (SDLC), typically involves several key stages. While different methodologies might emphasize or slightly alter these stages, the core concepts remain consistent. Here are the main stages:</w:t>
      </w:r>
    </w:p>
    <w:p w14:paraId="5BB724FB" w14:textId="77777777" w:rsidR="002C492B" w:rsidRPr="002C492B" w:rsidRDefault="002C492B" w:rsidP="002C492B">
      <w:pPr>
        <w:rPr>
          <w:sz w:val="36"/>
          <w:szCs w:val="36"/>
        </w:rPr>
      </w:pPr>
      <w:r w:rsidRPr="002C492B">
        <w:rPr>
          <w:sz w:val="36"/>
          <w:szCs w:val="36"/>
        </w:rPr>
        <w:lastRenderedPageBreak/>
        <w:t>1. Planning and Requirements Gathering:</w:t>
      </w:r>
    </w:p>
    <w:p w14:paraId="1C12936B" w14:textId="6D23532F" w:rsidR="002C492B" w:rsidRPr="002C492B" w:rsidRDefault="002C492B" w:rsidP="002C492B">
      <w:pPr>
        <w:pStyle w:val="ListParagraph"/>
        <w:numPr>
          <w:ilvl w:val="0"/>
          <w:numId w:val="53"/>
        </w:numPr>
        <w:rPr>
          <w:sz w:val="36"/>
          <w:szCs w:val="36"/>
        </w:rPr>
      </w:pPr>
      <w:r w:rsidRPr="002C492B">
        <w:rPr>
          <w:sz w:val="36"/>
          <w:szCs w:val="36"/>
        </w:rPr>
        <w:t>Goal: To define the project's objectives, scope, and feasibility. This involves understanding the needs of the stakeholders (clients, users, business) and documenting the detailed requirements for the software.</w:t>
      </w:r>
    </w:p>
    <w:p w14:paraId="0FAE285F" w14:textId="0BD1F108" w:rsidR="002C492B" w:rsidRPr="002C492B" w:rsidRDefault="002C492B" w:rsidP="002C492B">
      <w:pPr>
        <w:pStyle w:val="ListParagraph"/>
        <w:numPr>
          <w:ilvl w:val="0"/>
          <w:numId w:val="53"/>
        </w:numPr>
        <w:rPr>
          <w:sz w:val="36"/>
          <w:szCs w:val="36"/>
        </w:rPr>
      </w:pPr>
      <w:r w:rsidRPr="002C492B">
        <w:rPr>
          <w:sz w:val="36"/>
          <w:szCs w:val="36"/>
        </w:rPr>
        <w:t>Activities:</w:t>
      </w:r>
    </w:p>
    <w:p w14:paraId="274F7657" w14:textId="2C3C1514" w:rsidR="002C492B" w:rsidRPr="002C492B" w:rsidRDefault="002C492B" w:rsidP="002C492B">
      <w:pPr>
        <w:pStyle w:val="ListParagraph"/>
        <w:numPr>
          <w:ilvl w:val="0"/>
          <w:numId w:val="53"/>
        </w:numPr>
        <w:rPr>
          <w:sz w:val="36"/>
          <w:szCs w:val="36"/>
        </w:rPr>
      </w:pPr>
      <w:r w:rsidRPr="002C492B">
        <w:rPr>
          <w:sz w:val="36"/>
          <w:szCs w:val="36"/>
        </w:rPr>
        <w:t>Identifying stakeholders and their needs.</w:t>
      </w:r>
    </w:p>
    <w:p w14:paraId="2E7BB96E" w14:textId="5F6A4FB3" w:rsidR="002C492B" w:rsidRPr="002C492B" w:rsidRDefault="002C492B" w:rsidP="002C492B">
      <w:pPr>
        <w:pStyle w:val="ListParagraph"/>
        <w:numPr>
          <w:ilvl w:val="0"/>
          <w:numId w:val="53"/>
        </w:numPr>
        <w:rPr>
          <w:sz w:val="36"/>
          <w:szCs w:val="36"/>
        </w:rPr>
      </w:pPr>
      <w:r w:rsidRPr="002C492B">
        <w:rPr>
          <w:sz w:val="36"/>
          <w:szCs w:val="36"/>
        </w:rPr>
        <w:t>Defining the project scope and objectives.</w:t>
      </w:r>
    </w:p>
    <w:p w14:paraId="5B8571EC" w14:textId="16D5122B" w:rsidR="002C492B" w:rsidRPr="002C492B" w:rsidRDefault="002C492B" w:rsidP="002C492B">
      <w:pPr>
        <w:pStyle w:val="ListParagraph"/>
        <w:numPr>
          <w:ilvl w:val="0"/>
          <w:numId w:val="53"/>
        </w:numPr>
        <w:rPr>
          <w:sz w:val="36"/>
          <w:szCs w:val="36"/>
        </w:rPr>
      </w:pPr>
      <w:r w:rsidRPr="002C492B">
        <w:rPr>
          <w:sz w:val="36"/>
          <w:szCs w:val="36"/>
        </w:rPr>
        <w:t>Conducting feasibility studies (technical, economic, operational).</w:t>
      </w:r>
    </w:p>
    <w:p w14:paraId="29705715" w14:textId="1C3A7FAA" w:rsidR="002C492B" w:rsidRPr="002C492B" w:rsidRDefault="002C492B" w:rsidP="002C492B">
      <w:pPr>
        <w:pStyle w:val="ListParagraph"/>
        <w:numPr>
          <w:ilvl w:val="0"/>
          <w:numId w:val="53"/>
        </w:numPr>
        <w:rPr>
          <w:sz w:val="36"/>
          <w:szCs w:val="36"/>
        </w:rPr>
      </w:pPr>
      <w:r w:rsidRPr="002C492B">
        <w:rPr>
          <w:sz w:val="36"/>
          <w:szCs w:val="36"/>
        </w:rPr>
        <w:t>Gathering and documenting detailed functional and non-functional requirements.</w:t>
      </w:r>
    </w:p>
    <w:p w14:paraId="55C98D21" w14:textId="0875209F" w:rsidR="002C492B" w:rsidRPr="002C492B" w:rsidRDefault="002C492B" w:rsidP="002C492B">
      <w:pPr>
        <w:pStyle w:val="ListParagraph"/>
        <w:numPr>
          <w:ilvl w:val="0"/>
          <w:numId w:val="53"/>
        </w:numPr>
        <w:rPr>
          <w:sz w:val="36"/>
          <w:szCs w:val="36"/>
        </w:rPr>
      </w:pPr>
      <w:r w:rsidRPr="002C492B">
        <w:rPr>
          <w:sz w:val="36"/>
          <w:szCs w:val="36"/>
        </w:rPr>
        <w:t>Creating a requirements specification document.</w:t>
      </w:r>
    </w:p>
    <w:p w14:paraId="30381649" w14:textId="77777777" w:rsidR="002C492B" w:rsidRPr="002C492B" w:rsidRDefault="002C492B" w:rsidP="002C492B">
      <w:pPr>
        <w:rPr>
          <w:sz w:val="36"/>
          <w:szCs w:val="36"/>
        </w:rPr>
      </w:pPr>
      <w:r w:rsidRPr="002C492B">
        <w:rPr>
          <w:sz w:val="36"/>
          <w:szCs w:val="36"/>
        </w:rPr>
        <w:t>2. Design:</w:t>
      </w:r>
    </w:p>
    <w:p w14:paraId="72BBCC8D" w14:textId="708304B4" w:rsidR="002C492B" w:rsidRPr="002C492B" w:rsidRDefault="002C492B" w:rsidP="002C492B">
      <w:pPr>
        <w:pStyle w:val="ListParagraph"/>
        <w:numPr>
          <w:ilvl w:val="0"/>
          <w:numId w:val="54"/>
        </w:numPr>
        <w:rPr>
          <w:sz w:val="36"/>
          <w:szCs w:val="36"/>
        </w:rPr>
      </w:pPr>
      <w:r w:rsidRPr="002C492B">
        <w:rPr>
          <w:sz w:val="36"/>
          <w:szCs w:val="36"/>
        </w:rPr>
        <w:t>Goal: To create a blueprint for how the software will be built, based on the requirements gathered in the previous stage.</w:t>
      </w:r>
    </w:p>
    <w:p w14:paraId="29A33BDA" w14:textId="5120BCAC" w:rsidR="002C492B" w:rsidRPr="002C492B" w:rsidRDefault="002C492B" w:rsidP="002C492B">
      <w:pPr>
        <w:pStyle w:val="ListParagraph"/>
        <w:numPr>
          <w:ilvl w:val="0"/>
          <w:numId w:val="54"/>
        </w:numPr>
        <w:rPr>
          <w:sz w:val="36"/>
          <w:szCs w:val="36"/>
        </w:rPr>
      </w:pPr>
      <w:r w:rsidRPr="002C492B">
        <w:rPr>
          <w:sz w:val="36"/>
          <w:szCs w:val="36"/>
        </w:rPr>
        <w:t>Activities:</w:t>
      </w:r>
    </w:p>
    <w:p w14:paraId="763BF322" w14:textId="0B2A8EBD" w:rsidR="002C492B" w:rsidRPr="002C492B" w:rsidRDefault="002C492B" w:rsidP="002C492B">
      <w:pPr>
        <w:pStyle w:val="ListParagraph"/>
        <w:numPr>
          <w:ilvl w:val="0"/>
          <w:numId w:val="54"/>
        </w:numPr>
        <w:rPr>
          <w:sz w:val="36"/>
          <w:szCs w:val="36"/>
        </w:rPr>
      </w:pPr>
      <w:r w:rsidRPr="002C492B">
        <w:rPr>
          <w:sz w:val="36"/>
          <w:szCs w:val="36"/>
        </w:rPr>
        <w:t>Developing the overall system architecture.</w:t>
      </w:r>
    </w:p>
    <w:p w14:paraId="74EB507E" w14:textId="132C0A83" w:rsidR="002C492B" w:rsidRPr="002C492B" w:rsidRDefault="002C492B" w:rsidP="002C492B">
      <w:pPr>
        <w:pStyle w:val="ListParagraph"/>
        <w:numPr>
          <w:ilvl w:val="0"/>
          <w:numId w:val="54"/>
        </w:numPr>
        <w:rPr>
          <w:sz w:val="36"/>
          <w:szCs w:val="36"/>
        </w:rPr>
      </w:pPr>
      <w:r w:rsidRPr="002C492B">
        <w:rPr>
          <w:sz w:val="36"/>
          <w:szCs w:val="36"/>
        </w:rPr>
        <w:t>Designing the user interface (UI) and user experience (UX).</w:t>
      </w:r>
    </w:p>
    <w:p w14:paraId="027BD668" w14:textId="085768CC" w:rsidR="002C492B" w:rsidRPr="002C492B" w:rsidRDefault="002C492B" w:rsidP="002C492B">
      <w:pPr>
        <w:pStyle w:val="ListParagraph"/>
        <w:numPr>
          <w:ilvl w:val="0"/>
          <w:numId w:val="54"/>
        </w:numPr>
        <w:rPr>
          <w:sz w:val="36"/>
          <w:szCs w:val="36"/>
        </w:rPr>
      </w:pPr>
      <w:r w:rsidRPr="002C492B">
        <w:rPr>
          <w:sz w:val="36"/>
          <w:szCs w:val="36"/>
        </w:rPr>
        <w:t>Designing the database structure.</w:t>
      </w:r>
    </w:p>
    <w:p w14:paraId="63DD0528" w14:textId="25E0B0DC" w:rsidR="002C492B" w:rsidRPr="002C492B" w:rsidRDefault="002C492B" w:rsidP="002C492B">
      <w:pPr>
        <w:pStyle w:val="ListParagraph"/>
        <w:numPr>
          <w:ilvl w:val="0"/>
          <w:numId w:val="54"/>
        </w:numPr>
        <w:rPr>
          <w:sz w:val="36"/>
          <w:szCs w:val="36"/>
        </w:rPr>
      </w:pPr>
      <w:r w:rsidRPr="002C492B">
        <w:rPr>
          <w:sz w:val="36"/>
          <w:szCs w:val="36"/>
        </w:rPr>
        <w:t>Specifying algorithms and data structures.</w:t>
      </w:r>
    </w:p>
    <w:p w14:paraId="311BC446" w14:textId="63C1727C" w:rsidR="002C492B" w:rsidRPr="002C492B" w:rsidRDefault="002C492B" w:rsidP="002C492B">
      <w:pPr>
        <w:pStyle w:val="ListParagraph"/>
        <w:numPr>
          <w:ilvl w:val="0"/>
          <w:numId w:val="54"/>
        </w:numPr>
        <w:rPr>
          <w:sz w:val="36"/>
          <w:szCs w:val="36"/>
        </w:rPr>
      </w:pPr>
      <w:r w:rsidRPr="002C492B">
        <w:rPr>
          <w:sz w:val="36"/>
          <w:szCs w:val="36"/>
        </w:rPr>
        <w:t xml:space="preserve">Creating design documents (e.g., architectural diagrams, UI </w:t>
      </w:r>
      <w:proofErr w:type="spellStart"/>
      <w:r w:rsidRPr="002C492B">
        <w:rPr>
          <w:sz w:val="36"/>
          <w:szCs w:val="36"/>
        </w:rPr>
        <w:t>mockups</w:t>
      </w:r>
      <w:proofErr w:type="spellEnd"/>
      <w:r w:rsidRPr="002C492B">
        <w:rPr>
          <w:sz w:val="36"/>
          <w:szCs w:val="36"/>
        </w:rPr>
        <w:t>, database schemas).</w:t>
      </w:r>
    </w:p>
    <w:p w14:paraId="11457BC3" w14:textId="77777777" w:rsidR="002C492B" w:rsidRPr="002C492B" w:rsidRDefault="002C492B" w:rsidP="002C492B">
      <w:pPr>
        <w:rPr>
          <w:sz w:val="36"/>
          <w:szCs w:val="36"/>
        </w:rPr>
      </w:pPr>
      <w:r w:rsidRPr="002C492B">
        <w:rPr>
          <w:sz w:val="36"/>
          <w:szCs w:val="36"/>
        </w:rPr>
        <w:lastRenderedPageBreak/>
        <w:t>3. Implementation (Coding):</w:t>
      </w:r>
    </w:p>
    <w:p w14:paraId="31A9A283" w14:textId="3CAB9635" w:rsidR="002C492B" w:rsidRPr="002C492B" w:rsidRDefault="002C492B" w:rsidP="002C492B">
      <w:pPr>
        <w:pStyle w:val="ListParagraph"/>
        <w:numPr>
          <w:ilvl w:val="0"/>
          <w:numId w:val="54"/>
        </w:numPr>
        <w:rPr>
          <w:sz w:val="36"/>
          <w:szCs w:val="36"/>
        </w:rPr>
      </w:pPr>
      <w:r w:rsidRPr="002C492B">
        <w:rPr>
          <w:sz w:val="36"/>
          <w:szCs w:val="36"/>
        </w:rPr>
        <w:t>Goal: To translate the design specifications into actual working code.</w:t>
      </w:r>
    </w:p>
    <w:p w14:paraId="53CC37AE" w14:textId="56BA8F27" w:rsidR="002C492B" w:rsidRPr="002C492B" w:rsidRDefault="002C492B" w:rsidP="002C492B">
      <w:pPr>
        <w:pStyle w:val="ListParagraph"/>
        <w:numPr>
          <w:ilvl w:val="0"/>
          <w:numId w:val="54"/>
        </w:numPr>
        <w:rPr>
          <w:sz w:val="36"/>
          <w:szCs w:val="36"/>
        </w:rPr>
      </w:pPr>
      <w:r w:rsidRPr="002C492B">
        <w:rPr>
          <w:sz w:val="36"/>
          <w:szCs w:val="36"/>
        </w:rPr>
        <w:t>Activities:</w:t>
      </w:r>
    </w:p>
    <w:p w14:paraId="5C8101F9" w14:textId="5391C6A1" w:rsidR="002C492B" w:rsidRPr="002C492B" w:rsidRDefault="002C492B" w:rsidP="002C492B">
      <w:pPr>
        <w:pStyle w:val="ListParagraph"/>
        <w:numPr>
          <w:ilvl w:val="0"/>
          <w:numId w:val="54"/>
        </w:numPr>
        <w:rPr>
          <w:sz w:val="36"/>
          <w:szCs w:val="36"/>
        </w:rPr>
      </w:pPr>
      <w:r w:rsidRPr="002C492B">
        <w:rPr>
          <w:sz w:val="36"/>
          <w:szCs w:val="36"/>
        </w:rPr>
        <w:t>Writing the source code in the chosen programming languages.</w:t>
      </w:r>
    </w:p>
    <w:p w14:paraId="5C359FA5" w14:textId="5ECA0CB5" w:rsidR="002C492B" w:rsidRPr="002C492B" w:rsidRDefault="002C492B" w:rsidP="002C492B">
      <w:pPr>
        <w:pStyle w:val="ListParagraph"/>
        <w:numPr>
          <w:ilvl w:val="0"/>
          <w:numId w:val="54"/>
        </w:numPr>
        <w:rPr>
          <w:sz w:val="36"/>
          <w:szCs w:val="36"/>
        </w:rPr>
      </w:pPr>
      <w:r w:rsidRPr="002C492B">
        <w:rPr>
          <w:sz w:val="36"/>
          <w:szCs w:val="36"/>
        </w:rPr>
        <w:t>Developing individual software components or modules.</w:t>
      </w:r>
    </w:p>
    <w:p w14:paraId="103A7641" w14:textId="50A9B634" w:rsidR="002C492B" w:rsidRPr="002C492B" w:rsidRDefault="002C492B" w:rsidP="002C492B">
      <w:pPr>
        <w:pStyle w:val="ListParagraph"/>
        <w:numPr>
          <w:ilvl w:val="0"/>
          <w:numId w:val="54"/>
        </w:numPr>
        <w:rPr>
          <w:sz w:val="36"/>
          <w:szCs w:val="36"/>
        </w:rPr>
      </w:pPr>
      <w:r w:rsidRPr="002C492B">
        <w:rPr>
          <w:sz w:val="36"/>
          <w:szCs w:val="36"/>
        </w:rPr>
        <w:t>Following coding standards and best practices.</w:t>
      </w:r>
    </w:p>
    <w:p w14:paraId="2DD75203" w14:textId="3C044661" w:rsidR="002C492B" w:rsidRPr="002C492B" w:rsidRDefault="002C492B" w:rsidP="002C492B">
      <w:pPr>
        <w:pStyle w:val="ListParagraph"/>
        <w:numPr>
          <w:ilvl w:val="0"/>
          <w:numId w:val="54"/>
        </w:numPr>
        <w:rPr>
          <w:sz w:val="36"/>
          <w:szCs w:val="36"/>
        </w:rPr>
      </w:pPr>
      <w:r w:rsidRPr="002C492B">
        <w:rPr>
          <w:sz w:val="36"/>
          <w:szCs w:val="36"/>
        </w:rPr>
        <w:t>Conducting initial code reviews.</w:t>
      </w:r>
    </w:p>
    <w:p w14:paraId="387211FC" w14:textId="77777777" w:rsidR="002C492B" w:rsidRPr="002C492B" w:rsidRDefault="002C492B" w:rsidP="002C492B">
      <w:pPr>
        <w:rPr>
          <w:sz w:val="36"/>
          <w:szCs w:val="36"/>
        </w:rPr>
      </w:pPr>
      <w:r w:rsidRPr="002C492B">
        <w:rPr>
          <w:sz w:val="36"/>
          <w:szCs w:val="36"/>
        </w:rPr>
        <w:t>4. Testing:</w:t>
      </w:r>
    </w:p>
    <w:p w14:paraId="0B28C2AC" w14:textId="4ECED313" w:rsidR="002C492B" w:rsidRPr="002C492B" w:rsidRDefault="002C492B" w:rsidP="002C492B">
      <w:pPr>
        <w:pStyle w:val="ListParagraph"/>
        <w:numPr>
          <w:ilvl w:val="0"/>
          <w:numId w:val="54"/>
        </w:numPr>
        <w:rPr>
          <w:sz w:val="36"/>
          <w:szCs w:val="36"/>
        </w:rPr>
      </w:pPr>
      <w:r w:rsidRPr="002C492B">
        <w:rPr>
          <w:sz w:val="36"/>
          <w:szCs w:val="36"/>
        </w:rPr>
        <w:t>Goal: To identify and fix defects (bugs) in the software and ensure it meets the specified requirements and quality standards.</w:t>
      </w:r>
    </w:p>
    <w:p w14:paraId="35C0F6F5" w14:textId="7AE54FA5" w:rsidR="002C492B" w:rsidRPr="002C492B" w:rsidRDefault="002C492B" w:rsidP="002C492B">
      <w:pPr>
        <w:pStyle w:val="ListParagraph"/>
        <w:numPr>
          <w:ilvl w:val="0"/>
          <w:numId w:val="54"/>
        </w:numPr>
        <w:rPr>
          <w:sz w:val="36"/>
          <w:szCs w:val="36"/>
        </w:rPr>
      </w:pPr>
      <w:r w:rsidRPr="002C492B">
        <w:rPr>
          <w:sz w:val="36"/>
          <w:szCs w:val="36"/>
        </w:rPr>
        <w:t>Activities:</w:t>
      </w:r>
    </w:p>
    <w:p w14:paraId="46CEF0DE" w14:textId="67C75D00" w:rsidR="002C492B" w:rsidRPr="002C492B" w:rsidRDefault="002C492B" w:rsidP="002C492B">
      <w:pPr>
        <w:pStyle w:val="ListParagraph"/>
        <w:numPr>
          <w:ilvl w:val="0"/>
          <w:numId w:val="54"/>
        </w:numPr>
        <w:rPr>
          <w:sz w:val="36"/>
          <w:szCs w:val="36"/>
        </w:rPr>
      </w:pPr>
      <w:r w:rsidRPr="002C492B">
        <w:rPr>
          <w:sz w:val="36"/>
          <w:szCs w:val="36"/>
        </w:rPr>
        <w:t>Developing test plans and test cases.</w:t>
      </w:r>
    </w:p>
    <w:p w14:paraId="0BFB42A7" w14:textId="1ADFBCDC" w:rsidR="002C492B" w:rsidRPr="002C492B" w:rsidRDefault="002C492B" w:rsidP="002C492B">
      <w:pPr>
        <w:pStyle w:val="ListParagraph"/>
        <w:numPr>
          <w:ilvl w:val="0"/>
          <w:numId w:val="54"/>
        </w:numPr>
        <w:rPr>
          <w:sz w:val="36"/>
          <w:szCs w:val="36"/>
        </w:rPr>
      </w:pPr>
      <w:r w:rsidRPr="002C492B">
        <w:rPr>
          <w:sz w:val="36"/>
          <w:szCs w:val="36"/>
        </w:rPr>
        <w:t>Performing various types of testing (e.g., unit testing, integration testing, system testing, user acceptance testing - UAT).</w:t>
      </w:r>
    </w:p>
    <w:p w14:paraId="4138B784" w14:textId="2FB2E936" w:rsidR="002C492B" w:rsidRPr="002C492B" w:rsidRDefault="002C492B" w:rsidP="002C492B">
      <w:pPr>
        <w:pStyle w:val="ListParagraph"/>
        <w:numPr>
          <w:ilvl w:val="0"/>
          <w:numId w:val="54"/>
        </w:numPr>
        <w:rPr>
          <w:sz w:val="36"/>
          <w:szCs w:val="36"/>
        </w:rPr>
      </w:pPr>
      <w:r w:rsidRPr="002C492B">
        <w:rPr>
          <w:sz w:val="36"/>
          <w:szCs w:val="36"/>
        </w:rPr>
        <w:t>Reporting and tracking defects.</w:t>
      </w:r>
    </w:p>
    <w:p w14:paraId="37E51B4B" w14:textId="50B0C492" w:rsidR="002C492B" w:rsidRPr="002C492B" w:rsidRDefault="002C492B" w:rsidP="002C492B">
      <w:pPr>
        <w:pStyle w:val="ListParagraph"/>
        <w:numPr>
          <w:ilvl w:val="0"/>
          <w:numId w:val="54"/>
        </w:numPr>
        <w:rPr>
          <w:sz w:val="36"/>
          <w:szCs w:val="36"/>
        </w:rPr>
      </w:pPr>
      <w:r w:rsidRPr="002C492B">
        <w:rPr>
          <w:sz w:val="36"/>
          <w:szCs w:val="36"/>
        </w:rPr>
        <w:t>Retesting fixed defects.</w:t>
      </w:r>
    </w:p>
    <w:p w14:paraId="6B54EC01" w14:textId="77777777" w:rsidR="002C492B" w:rsidRPr="002C492B" w:rsidRDefault="002C492B" w:rsidP="002C492B">
      <w:pPr>
        <w:rPr>
          <w:sz w:val="36"/>
          <w:szCs w:val="36"/>
        </w:rPr>
      </w:pPr>
      <w:r w:rsidRPr="002C492B">
        <w:rPr>
          <w:sz w:val="36"/>
          <w:szCs w:val="36"/>
        </w:rPr>
        <w:t>5. Deployment:</w:t>
      </w:r>
    </w:p>
    <w:p w14:paraId="33EEC173" w14:textId="1667CEB5" w:rsidR="002C492B" w:rsidRPr="002C492B" w:rsidRDefault="002C492B" w:rsidP="002C492B">
      <w:pPr>
        <w:pStyle w:val="ListParagraph"/>
        <w:numPr>
          <w:ilvl w:val="0"/>
          <w:numId w:val="54"/>
        </w:numPr>
        <w:rPr>
          <w:sz w:val="36"/>
          <w:szCs w:val="36"/>
        </w:rPr>
      </w:pPr>
      <w:r w:rsidRPr="002C492B">
        <w:rPr>
          <w:sz w:val="36"/>
          <w:szCs w:val="36"/>
        </w:rPr>
        <w:t>Goal: To make the software available for users in the intended environment (e.g., production servers, app stores).</w:t>
      </w:r>
    </w:p>
    <w:p w14:paraId="69801F95" w14:textId="7B5DF42E" w:rsidR="002C492B" w:rsidRPr="002C492B" w:rsidRDefault="002C492B" w:rsidP="002C492B">
      <w:pPr>
        <w:pStyle w:val="ListParagraph"/>
        <w:numPr>
          <w:ilvl w:val="0"/>
          <w:numId w:val="54"/>
        </w:numPr>
        <w:rPr>
          <w:sz w:val="36"/>
          <w:szCs w:val="36"/>
        </w:rPr>
      </w:pPr>
      <w:r w:rsidRPr="002C492B">
        <w:rPr>
          <w:sz w:val="36"/>
          <w:szCs w:val="36"/>
        </w:rPr>
        <w:t>Activities:</w:t>
      </w:r>
    </w:p>
    <w:p w14:paraId="734889EB" w14:textId="21061EDA" w:rsidR="002C492B" w:rsidRPr="002C492B" w:rsidRDefault="002C492B" w:rsidP="002C492B">
      <w:pPr>
        <w:pStyle w:val="ListParagraph"/>
        <w:numPr>
          <w:ilvl w:val="0"/>
          <w:numId w:val="54"/>
        </w:numPr>
        <w:rPr>
          <w:sz w:val="36"/>
          <w:szCs w:val="36"/>
        </w:rPr>
      </w:pPr>
      <w:r w:rsidRPr="002C492B">
        <w:rPr>
          <w:sz w:val="36"/>
          <w:szCs w:val="36"/>
        </w:rPr>
        <w:lastRenderedPageBreak/>
        <w:t>Preparing the deployment environment.</w:t>
      </w:r>
    </w:p>
    <w:p w14:paraId="40DFE0B3" w14:textId="26359B84" w:rsidR="002C492B" w:rsidRPr="002C492B" w:rsidRDefault="002C492B" w:rsidP="002C492B">
      <w:pPr>
        <w:pStyle w:val="ListParagraph"/>
        <w:numPr>
          <w:ilvl w:val="0"/>
          <w:numId w:val="54"/>
        </w:numPr>
        <w:rPr>
          <w:sz w:val="36"/>
          <w:szCs w:val="36"/>
        </w:rPr>
      </w:pPr>
      <w:r w:rsidRPr="002C492B">
        <w:rPr>
          <w:sz w:val="36"/>
          <w:szCs w:val="36"/>
        </w:rPr>
        <w:t>Installing and configuring the software.</w:t>
      </w:r>
    </w:p>
    <w:p w14:paraId="67BC1542" w14:textId="7DCE1274" w:rsidR="002C492B" w:rsidRPr="002C492B" w:rsidRDefault="002C492B" w:rsidP="002C492B">
      <w:pPr>
        <w:pStyle w:val="ListParagraph"/>
        <w:numPr>
          <w:ilvl w:val="0"/>
          <w:numId w:val="54"/>
        </w:numPr>
        <w:rPr>
          <w:sz w:val="36"/>
          <w:szCs w:val="36"/>
        </w:rPr>
      </w:pPr>
      <w:r w:rsidRPr="002C492B">
        <w:rPr>
          <w:sz w:val="36"/>
          <w:szCs w:val="36"/>
        </w:rPr>
        <w:t>Data migration (if necessary).</w:t>
      </w:r>
    </w:p>
    <w:p w14:paraId="358863D6" w14:textId="4F2E8EAA" w:rsidR="002C492B" w:rsidRPr="002C492B" w:rsidRDefault="002C492B" w:rsidP="002C492B">
      <w:pPr>
        <w:pStyle w:val="ListParagraph"/>
        <w:numPr>
          <w:ilvl w:val="0"/>
          <w:numId w:val="54"/>
        </w:numPr>
        <w:rPr>
          <w:sz w:val="36"/>
          <w:szCs w:val="36"/>
        </w:rPr>
      </w:pPr>
      <w:r w:rsidRPr="002C492B">
        <w:rPr>
          <w:sz w:val="36"/>
          <w:szCs w:val="36"/>
        </w:rPr>
        <w:t>Conducting final testing in the deployment environment.</w:t>
      </w:r>
    </w:p>
    <w:p w14:paraId="4C6AE0EF" w14:textId="354839E8" w:rsidR="002C492B" w:rsidRPr="002C492B" w:rsidRDefault="002C492B" w:rsidP="002C492B">
      <w:pPr>
        <w:pStyle w:val="ListParagraph"/>
        <w:numPr>
          <w:ilvl w:val="0"/>
          <w:numId w:val="54"/>
        </w:numPr>
        <w:rPr>
          <w:sz w:val="36"/>
          <w:szCs w:val="36"/>
        </w:rPr>
      </w:pPr>
      <w:r w:rsidRPr="002C492B">
        <w:rPr>
          <w:sz w:val="36"/>
          <w:szCs w:val="36"/>
        </w:rPr>
        <w:t>Launching the software.</w:t>
      </w:r>
    </w:p>
    <w:p w14:paraId="3B4402A6" w14:textId="77777777" w:rsidR="002C492B" w:rsidRPr="002C492B" w:rsidRDefault="002C492B" w:rsidP="002C492B">
      <w:pPr>
        <w:rPr>
          <w:sz w:val="36"/>
          <w:szCs w:val="36"/>
        </w:rPr>
      </w:pPr>
      <w:r w:rsidRPr="002C492B">
        <w:rPr>
          <w:sz w:val="36"/>
          <w:szCs w:val="36"/>
        </w:rPr>
        <w:t>6. Maintenance:</w:t>
      </w:r>
    </w:p>
    <w:p w14:paraId="3B265B45" w14:textId="327E374A" w:rsidR="002C492B" w:rsidRPr="002C492B" w:rsidRDefault="002C492B" w:rsidP="002C492B">
      <w:pPr>
        <w:pStyle w:val="ListParagraph"/>
        <w:numPr>
          <w:ilvl w:val="0"/>
          <w:numId w:val="54"/>
        </w:numPr>
        <w:rPr>
          <w:sz w:val="36"/>
          <w:szCs w:val="36"/>
        </w:rPr>
      </w:pPr>
      <w:r w:rsidRPr="002C492B">
        <w:rPr>
          <w:sz w:val="36"/>
          <w:szCs w:val="36"/>
        </w:rPr>
        <w:t>Goal: To ensure the software continues to function correctly, meets evolving user needs, and addresses any issues that arise after deployment.</w:t>
      </w:r>
    </w:p>
    <w:p w14:paraId="49882C0D" w14:textId="31952E2E" w:rsidR="002C492B" w:rsidRPr="002C492B" w:rsidRDefault="002C492B" w:rsidP="002C492B">
      <w:pPr>
        <w:pStyle w:val="ListParagraph"/>
        <w:numPr>
          <w:ilvl w:val="0"/>
          <w:numId w:val="54"/>
        </w:numPr>
        <w:rPr>
          <w:sz w:val="36"/>
          <w:szCs w:val="36"/>
        </w:rPr>
      </w:pPr>
      <w:r w:rsidRPr="002C492B">
        <w:rPr>
          <w:sz w:val="36"/>
          <w:szCs w:val="36"/>
        </w:rPr>
        <w:t>Activities:</w:t>
      </w:r>
    </w:p>
    <w:p w14:paraId="080EBB3A" w14:textId="5E3758EC" w:rsidR="002C492B" w:rsidRPr="002C492B" w:rsidRDefault="002C492B" w:rsidP="002C492B">
      <w:pPr>
        <w:pStyle w:val="ListParagraph"/>
        <w:numPr>
          <w:ilvl w:val="0"/>
          <w:numId w:val="54"/>
        </w:numPr>
        <w:rPr>
          <w:sz w:val="36"/>
          <w:szCs w:val="36"/>
        </w:rPr>
      </w:pPr>
      <w:r w:rsidRPr="002C492B">
        <w:rPr>
          <w:sz w:val="36"/>
          <w:szCs w:val="36"/>
        </w:rPr>
        <w:t>Monitoring the software's performance.</w:t>
      </w:r>
    </w:p>
    <w:p w14:paraId="38316501" w14:textId="1A8258EF" w:rsidR="002C492B" w:rsidRPr="002C492B" w:rsidRDefault="002C492B" w:rsidP="002C492B">
      <w:pPr>
        <w:pStyle w:val="ListParagraph"/>
        <w:numPr>
          <w:ilvl w:val="0"/>
          <w:numId w:val="54"/>
        </w:numPr>
        <w:rPr>
          <w:sz w:val="36"/>
          <w:szCs w:val="36"/>
        </w:rPr>
      </w:pPr>
      <w:r w:rsidRPr="002C492B">
        <w:rPr>
          <w:sz w:val="36"/>
          <w:szCs w:val="36"/>
        </w:rPr>
        <w:t>Fixing bugs and addressing user issues.</w:t>
      </w:r>
    </w:p>
    <w:p w14:paraId="59FCB566" w14:textId="11E96DEA" w:rsidR="002C492B" w:rsidRPr="002C492B" w:rsidRDefault="002C492B" w:rsidP="002C492B">
      <w:pPr>
        <w:pStyle w:val="ListParagraph"/>
        <w:numPr>
          <w:ilvl w:val="0"/>
          <w:numId w:val="54"/>
        </w:numPr>
        <w:rPr>
          <w:sz w:val="36"/>
          <w:szCs w:val="36"/>
        </w:rPr>
      </w:pPr>
      <w:r w:rsidRPr="002C492B">
        <w:rPr>
          <w:sz w:val="36"/>
          <w:szCs w:val="36"/>
        </w:rPr>
        <w:t>Implementing enhancements and new features.</w:t>
      </w:r>
    </w:p>
    <w:p w14:paraId="4EC7E252" w14:textId="4E9B2D9E" w:rsidR="002C492B" w:rsidRPr="002C492B" w:rsidRDefault="002C492B" w:rsidP="002C492B">
      <w:pPr>
        <w:pStyle w:val="ListParagraph"/>
        <w:numPr>
          <w:ilvl w:val="0"/>
          <w:numId w:val="54"/>
        </w:numPr>
        <w:rPr>
          <w:sz w:val="36"/>
          <w:szCs w:val="36"/>
        </w:rPr>
      </w:pPr>
      <w:r w:rsidRPr="002C492B">
        <w:rPr>
          <w:sz w:val="36"/>
          <w:szCs w:val="36"/>
        </w:rPr>
        <w:t>Providing user support.</w:t>
      </w:r>
    </w:p>
    <w:p w14:paraId="0F74448D" w14:textId="47530A7A" w:rsidR="002C492B" w:rsidRDefault="002C492B" w:rsidP="002C492B">
      <w:pPr>
        <w:pStyle w:val="ListParagraph"/>
        <w:numPr>
          <w:ilvl w:val="0"/>
          <w:numId w:val="54"/>
        </w:numPr>
        <w:rPr>
          <w:sz w:val="36"/>
          <w:szCs w:val="36"/>
        </w:rPr>
      </w:pPr>
      <w:r w:rsidRPr="002C492B">
        <w:rPr>
          <w:sz w:val="36"/>
          <w:szCs w:val="36"/>
        </w:rPr>
        <w:t>Performing software updates and upgrades.</w:t>
      </w:r>
    </w:p>
    <w:p w14:paraId="64853F55" w14:textId="0F4FC0CB" w:rsidR="002C492B" w:rsidRDefault="002C492B" w:rsidP="002C492B">
      <w:pPr>
        <w:rPr>
          <w:sz w:val="36"/>
          <w:szCs w:val="36"/>
        </w:rPr>
      </w:pPr>
      <w:r>
        <w:rPr>
          <w:sz w:val="36"/>
          <w:szCs w:val="36"/>
        </w:rPr>
        <w:t xml:space="preserve">Q-19 </w:t>
      </w:r>
      <w:r w:rsidR="00D30FA4" w:rsidRPr="00D30FA4">
        <w:rPr>
          <w:sz w:val="36"/>
          <w:szCs w:val="36"/>
        </w:rPr>
        <w:t>Why is the requirement analysis phase critical in software development?</w:t>
      </w:r>
    </w:p>
    <w:p w14:paraId="2DECB712" w14:textId="0303CB78" w:rsidR="00B05F27" w:rsidRPr="00950D29" w:rsidRDefault="00B32B71" w:rsidP="00950D29">
      <w:pPr>
        <w:pStyle w:val="ListParagraph"/>
        <w:numPr>
          <w:ilvl w:val="0"/>
          <w:numId w:val="44"/>
        </w:numPr>
        <w:rPr>
          <w:sz w:val="36"/>
          <w:szCs w:val="36"/>
        </w:rPr>
      </w:pPr>
      <w:r w:rsidRPr="00B32B71">
        <w:rPr>
          <w:sz w:val="36"/>
          <w:szCs w:val="36"/>
        </w:rPr>
        <w:t>Requirement analysis is critical because it ensures we build the right software by understanding the problem, needs, and goals upfront. This prevents costly mistakes and keeps the project on track. It's the foundation for success.</w:t>
      </w:r>
    </w:p>
    <w:p w14:paraId="18C131D5" w14:textId="77777777" w:rsidR="00B05F27" w:rsidRPr="00B05F27" w:rsidRDefault="00B05F27" w:rsidP="00950D29">
      <w:pPr>
        <w:pStyle w:val="ListParagraph"/>
        <w:numPr>
          <w:ilvl w:val="0"/>
          <w:numId w:val="59"/>
        </w:numPr>
        <w:rPr>
          <w:sz w:val="36"/>
          <w:szCs w:val="36"/>
        </w:rPr>
      </w:pPr>
      <w:r w:rsidRPr="00B05F27">
        <w:rPr>
          <w:sz w:val="36"/>
          <w:szCs w:val="36"/>
        </w:rPr>
        <w:t>Analysis: Interviews and surveys reveal users prioritize easy playlist creation, offline playback, and a clean interface.</w:t>
      </w:r>
    </w:p>
    <w:p w14:paraId="46A1809C" w14:textId="0D48E9DC" w:rsidR="00B05F27" w:rsidRPr="00B05F27" w:rsidRDefault="00B05F27" w:rsidP="00950D29">
      <w:pPr>
        <w:pStyle w:val="ListParagraph"/>
        <w:numPr>
          <w:ilvl w:val="0"/>
          <w:numId w:val="60"/>
        </w:numPr>
        <w:rPr>
          <w:sz w:val="36"/>
          <w:szCs w:val="36"/>
        </w:rPr>
      </w:pPr>
      <w:r w:rsidRPr="00B05F27">
        <w:rPr>
          <w:sz w:val="36"/>
          <w:szCs w:val="36"/>
        </w:rPr>
        <w:lastRenderedPageBreak/>
        <w:t>Outcome: The app focuses on these core features first. The equalizer might be a later addition.</w:t>
      </w:r>
    </w:p>
    <w:p w14:paraId="4EFEDBDB" w14:textId="5E41A93B" w:rsidR="00B32B71" w:rsidRPr="00B32B71" w:rsidRDefault="00B05F27" w:rsidP="00950D29">
      <w:pPr>
        <w:pStyle w:val="ListParagraph"/>
        <w:numPr>
          <w:ilvl w:val="0"/>
          <w:numId w:val="60"/>
        </w:numPr>
        <w:rPr>
          <w:sz w:val="36"/>
          <w:szCs w:val="36"/>
        </w:rPr>
      </w:pPr>
      <w:r w:rsidRPr="00B05F27">
        <w:rPr>
          <w:sz w:val="36"/>
          <w:szCs w:val="36"/>
        </w:rPr>
        <w:t>Benefit: The initial product meets user needs, leading to better adoption and less wasted effort.</w:t>
      </w:r>
    </w:p>
    <w:p w14:paraId="5FAE61BA" w14:textId="4F20FFCA" w:rsidR="005A6EDF" w:rsidRDefault="002B047F" w:rsidP="000B23A9">
      <w:pPr>
        <w:rPr>
          <w:sz w:val="36"/>
          <w:szCs w:val="36"/>
        </w:rPr>
      </w:pPr>
      <w:r>
        <w:rPr>
          <w:sz w:val="36"/>
          <w:szCs w:val="36"/>
          <w:lang w:val="en-US"/>
        </w:rPr>
        <w:t xml:space="preserve">Q-20 </w:t>
      </w:r>
      <w:r w:rsidRPr="002B047F">
        <w:rPr>
          <w:sz w:val="36"/>
          <w:szCs w:val="36"/>
        </w:rPr>
        <w:t>What is the role of software analysis in the development process?</w:t>
      </w:r>
    </w:p>
    <w:p w14:paraId="63A8C7CB" w14:textId="77777777" w:rsidR="000A247C" w:rsidRPr="000A247C" w:rsidRDefault="000A247C" w:rsidP="000A247C">
      <w:pPr>
        <w:pStyle w:val="ListParagraph"/>
        <w:numPr>
          <w:ilvl w:val="0"/>
          <w:numId w:val="44"/>
        </w:numPr>
        <w:rPr>
          <w:sz w:val="36"/>
          <w:szCs w:val="36"/>
          <w:lang w:val="en-US"/>
        </w:rPr>
      </w:pPr>
      <w:r w:rsidRPr="000A247C">
        <w:rPr>
          <w:sz w:val="36"/>
          <w:szCs w:val="36"/>
          <w:lang w:val="en-US"/>
        </w:rPr>
        <w:t>It takes the initial idea ("customer order system") and figures out all the specific details ("how do customers place orders? what info is needed? how is it saved?").</w:t>
      </w:r>
    </w:p>
    <w:p w14:paraId="5D05B320" w14:textId="77777777" w:rsidR="000A247C" w:rsidRPr="000A247C" w:rsidRDefault="000A247C" w:rsidP="000A247C">
      <w:pPr>
        <w:pStyle w:val="ListParagraph"/>
        <w:numPr>
          <w:ilvl w:val="0"/>
          <w:numId w:val="44"/>
        </w:numPr>
        <w:rPr>
          <w:sz w:val="36"/>
          <w:szCs w:val="36"/>
          <w:lang w:val="en-US"/>
        </w:rPr>
      </w:pPr>
      <w:r w:rsidRPr="000A247C">
        <w:rPr>
          <w:sz w:val="36"/>
          <w:szCs w:val="36"/>
          <w:lang w:val="en-US"/>
        </w:rPr>
        <w:t>Example:</w:t>
      </w:r>
    </w:p>
    <w:p w14:paraId="3EB5C08C" w14:textId="51F27B18" w:rsidR="000A247C" w:rsidRPr="000A247C" w:rsidRDefault="000A247C" w:rsidP="000A247C">
      <w:pPr>
        <w:pStyle w:val="ListParagraph"/>
        <w:numPr>
          <w:ilvl w:val="0"/>
          <w:numId w:val="61"/>
        </w:numPr>
        <w:rPr>
          <w:sz w:val="36"/>
          <w:szCs w:val="36"/>
          <w:lang w:val="en-US"/>
        </w:rPr>
      </w:pPr>
      <w:r w:rsidRPr="000A247C">
        <w:rPr>
          <w:sz w:val="36"/>
          <w:szCs w:val="36"/>
          <w:lang w:val="en-US"/>
        </w:rPr>
        <w:t>Initial Idea: "We need a way for customers to buy products online."</w:t>
      </w:r>
    </w:p>
    <w:p w14:paraId="5DA8803E" w14:textId="12FE2D16" w:rsidR="000A247C" w:rsidRPr="000A247C" w:rsidRDefault="000A247C" w:rsidP="000A247C">
      <w:pPr>
        <w:pStyle w:val="ListParagraph"/>
        <w:numPr>
          <w:ilvl w:val="0"/>
          <w:numId w:val="62"/>
        </w:numPr>
        <w:rPr>
          <w:sz w:val="36"/>
          <w:szCs w:val="36"/>
          <w:lang w:val="en-US"/>
        </w:rPr>
      </w:pPr>
      <w:r w:rsidRPr="000A247C">
        <w:rPr>
          <w:sz w:val="36"/>
          <w:szCs w:val="36"/>
          <w:lang w:val="en-US"/>
        </w:rPr>
        <w:t>Software Analysis: Breaks this down into:</w:t>
      </w:r>
    </w:p>
    <w:p w14:paraId="244CAC02" w14:textId="22BD3F69" w:rsidR="000A247C" w:rsidRPr="000A247C" w:rsidRDefault="000A247C" w:rsidP="000A247C">
      <w:pPr>
        <w:pStyle w:val="ListParagraph"/>
        <w:numPr>
          <w:ilvl w:val="0"/>
          <w:numId w:val="61"/>
        </w:numPr>
        <w:rPr>
          <w:sz w:val="36"/>
          <w:szCs w:val="36"/>
          <w:lang w:val="en-US"/>
        </w:rPr>
      </w:pPr>
      <w:r w:rsidRPr="000A247C">
        <w:rPr>
          <w:sz w:val="36"/>
          <w:szCs w:val="36"/>
          <w:lang w:val="en-US"/>
        </w:rPr>
        <w:t>Functional: User can browse products, add to cart, enter shipping info, pay securely.</w:t>
      </w:r>
    </w:p>
    <w:p w14:paraId="2C6F8844" w14:textId="20F65C27" w:rsidR="000A247C" w:rsidRPr="000A247C" w:rsidRDefault="000A247C" w:rsidP="000A247C">
      <w:pPr>
        <w:pStyle w:val="ListParagraph"/>
        <w:numPr>
          <w:ilvl w:val="0"/>
          <w:numId w:val="61"/>
        </w:numPr>
        <w:rPr>
          <w:sz w:val="36"/>
          <w:szCs w:val="36"/>
          <w:lang w:val="en-US"/>
        </w:rPr>
      </w:pPr>
      <w:r w:rsidRPr="000A247C">
        <w:rPr>
          <w:sz w:val="36"/>
          <w:szCs w:val="36"/>
          <w:lang w:val="en-US"/>
        </w:rPr>
        <w:t>Data: Product names, prices, descriptions, customer addresses, payment details need to be stored.</w:t>
      </w:r>
    </w:p>
    <w:p w14:paraId="4DCB73BE" w14:textId="7368414A" w:rsidR="000A247C" w:rsidRPr="000A247C" w:rsidRDefault="000A247C" w:rsidP="000A247C">
      <w:pPr>
        <w:pStyle w:val="ListParagraph"/>
        <w:numPr>
          <w:ilvl w:val="0"/>
          <w:numId w:val="61"/>
        </w:numPr>
        <w:rPr>
          <w:sz w:val="36"/>
          <w:szCs w:val="36"/>
          <w:lang w:val="en-US"/>
        </w:rPr>
      </w:pPr>
      <w:r w:rsidRPr="000A247C">
        <w:rPr>
          <w:sz w:val="36"/>
          <w:szCs w:val="36"/>
          <w:lang w:val="en-US"/>
        </w:rPr>
        <w:t>Non-functional: The checkout process must be fast and secure.</w:t>
      </w:r>
    </w:p>
    <w:p w14:paraId="50171764" w14:textId="11240E1A" w:rsidR="002B047F" w:rsidRPr="000A247C" w:rsidRDefault="000A247C" w:rsidP="000A247C">
      <w:pPr>
        <w:pStyle w:val="ListParagraph"/>
        <w:numPr>
          <w:ilvl w:val="0"/>
          <w:numId w:val="61"/>
        </w:numPr>
        <w:rPr>
          <w:sz w:val="36"/>
          <w:szCs w:val="36"/>
          <w:lang w:val="en-US"/>
        </w:rPr>
      </w:pPr>
      <w:r w:rsidRPr="000A247C">
        <w:rPr>
          <w:sz w:val="36"/>
          <w:szCs w:val="36"/>
          <w:lang w:val="en-US"/>
        </w:rPr>
        <w:t>Without analysis, developers might build a basic system that misses crucial steps or security features, leading to a flawed final product. Analysis makes sure everyone understands the real needs before building</w:t>
      </w:r>
    </w:p>
    <w:p w14:paraId="4C6ACB2B" w14:textId="00DC151F" w:rsidR="00207DF5" w:rsidRDefault="008327EB" w:rsidP="00F16F7C">
      <w:pPr>
        <w:rPr>
          <w:sz w:val="36"/>
          <w:szCs w:val="36"/>
        </w:rPr>
      </w:pPr>
      <w:r>
        <w:rPr>
          <w:sz w:val="36"/>
          <w:szCs w:val="36"/>
          <w:lang w:val="en-US"/>
        </w:rPr>
        <w:t xml:space="preserve">Q-21 </w:t>
      </w:r>
      <w:r w:rsidR="002D67E8" w:rsidRPr="002D67E8">
        <w:rPr>
          <w:sz w:val="36"/>
          <w:szCs w:val="36"/>
        </w:rPr>
        <w:t>What are the key elements of system design?</w:t>
      </w:r>
    </w:p>
    <w:p w14:paraId="1996B294" w14:textId="2CC674CC" w:rsidR="00207DF5" w:rsidRDefault="00A93F4A" w:rsidP="00A93F4A">
      <w:pPr>
        <w:pStyle w:val="ListParagraph"/>
        <w:numPr>
          <w:ilvl w:val="0"/>
          <w:numId w:val="62"/>
        </w:numPr>
        <w:rPr>
          <w:sz w:val="36"/>
          <w:szCs w:val="36"/>
          <w:lang w:val="en-US"/>
        </w:rPr>
      </w:pPr>
      <w:r w:rsidRPr="00A93F4A">
        <w:rPr>
          <w:sz w:val="36"/>
          <w:szCs w:val="36"/>
          <w:lang w:val="en-US"/>
        </w:rPr>
        <w:t xml:space="preserve">System design boils down to deciding what the system does (functional), how well it does it (non-functional), </w:t>
      </w:r>
      <w:r w:rsidRPr="00A93F4A">
        <w:rPr>
          <w:sz w:val="36"/>
          <w:szCs w:val="36"/>
          <w:lang w:val="en-US"/>
        </w:rPr>
        <w:lastRenderedPageBreak/>
        <w:t>and how it's structured (architecture, components, interfaces, data) to be scalable, reliable, secure, performant, and maintainable, all while considering cost</w:t>
      </w:r>
    </w:p>
    <w:p w14:paraId="43C9C258" w14:textId="77777777" w:rsidR="00EE2464" w:rsidRPr="00EE2464" w:rsidRDefault="00EE2464" w:rsidP="00EE2464">
      <w:pPr>
        <w:pStyle w:val="ListParagraph"/>
        <w:numPr>
          <w:ilvl w:val="0"/>
          <w:numId w:val="62"/>
        </w:numPr>
        <w:rPr>
          <w:sz w:val="36"/>
          <w:szCs w:val="36"/>
          <w:lang w:val="en-US"/>
        </w:rPr>
      </w:pPr>
      <w:r w:rsidRPr="00EE2464">
        <w:rPr>
          <w:sz w:val="36"/>
          <w:szCs w:val="36"/>
          <w:lang w:val="en-US"/>
        </w:rPr>
        <w:t>Key Elements in Action:</w:t>
      </w:r>
    </w:p>
    <w:p w14:paraId="2E3188AE" w14:textId="53B86C1E" w:rsidR="00EE2464" w:rsidRPr="00EE2464" w:rsidRDefault="00EE2464" w:rsidP="00EE2464">
      <w:pPr>
        <w:pStyle w:val="ListParagraph"/>
        <w:numPr>
          <w:ilvl w:val="0"/>
          <w:numId w:val="63"/>
        </w:numPr>
        <w:rPr>
          <w:sz w:val="36"/>
          <w:szCs w:val="36"/>
          <w:lang w:val="en-US"/>
        </w:rPr>
      </w:pPr>
      <w:r w:rsidRPr="00EE2464">
        <w:rPr>
          <w:sz w:val="36"/>
          <w:szCs w:val="36"/>
          <w:lang w:val="en-US"/>
        </w:rPr>
        <w:t>Functional: Users can browse videos, search, play videos, create watchlists.</w:t>
      </w:r>
    </w:p>
    <w:p w14:paraId="3D554577" w14:textId="7B0C0875" w:rsidR="00EE2464" w:rsidRPr="00EE2464" w:rsidRDefault="00EE2464" w:rsidP="00EE2464">
      <w:pPr>
        <w:pStyle w:val="ListParagraph"/>
        <w:numPr>
          <w:ilvl w:val="0"/>
          <w:numId w:val="63"/>
        </w:numPr>
        <w:rPr>
          <w:sz w:val="36"/>
          <w:szCs w:val="36"/>
          <w:lang w:val="en-US"/>
        </w:rPr>
      </w:pPr>
      <w:r w:rsidRPr="00EE2464">
        <w:rPr>
          <w:sz w:val="36"/>
          <w:szCs w:val="36"/>
          <w:lang w:val="en-US"/>
        </w:rPr>
        <w:t>Non-Functional: Videos should load quickly (performance), the platform should handle millions of users (scalability), user data should be protected (security), the service should be available 24/7 (availability).</w:t>
      </w:r>
    </w:p>
    <w:p w14:paraId="0B56C04C" w14:textId="74567B16" w:rsidR="00EE2464" w:rsidRPr="00EE2464" w:rsidRDefault="00EE2464" w:rsidP="00EE2464">
      <w:pPr>
        <w:pStyle w:val="ListParagraph"/>
        <w:numPr>
          <w:ilvl w:val="0"/>
          <w:numId w:val="63"/>
        </w:numPr>
        <w:rPr>
          <w:sz w:val="36"/>
          <w:szCs w:val="36"/>
          <w:lang w:val="en-US"/>
        </w:rPr>
      </w:pPr>
      <w:r w:rsidRPr="00EE2464">
        <w:rPr>
          <w:sz w:val="36"/>
          <w:szCs w:val="36"/>
          <w:lang w:val="en-US"/>
        </w:rPr>
        <w:t>Architecture: Maybe a microservices approach with separate services for user accounts, video catalog, and streaming.</w:t>
      </w:r>
    </w:p>
    <w:p w14:paraId="1A1BE3D3" w14:textId="4F683138" w:rsidR="00EE2464" w:rsidRPr="00EE2464" w:rsidRDefault="00EE2464" w:rsidP="00EE2464">
      <w:pPr>
        <w:pStyle w:val="ListParagraph"/>
        <w:numPr>
          <w:ilvl w:val="0"/>
          <w:numId w:val="63"/>
        </w:numPr>
        <w:rPr>
          <w:sz w:val="36"/>
          <w:szCs w:val="36"/>
          <w:lang w:val="en-US"/>
        </w:rPr>
      </w:pPr>
      <w:r w:rsidRPr="00EE2464">
        <w:rPr>
          <w:sz w:val="36"/>
          <w:szCs w:val="36"/>
          <w:lang w:val="en-US"/>
        </w:rPr>
        <w:t>Components: A video player, a recommendation engine, a payment gateway.</w:t>
      </w:r>
    </w:p>
    <w:p w14:paraId="3AFFE2AE" w14:textId="6FD7DAC4" w:rsidR="00EE2464" w:rsidRPr="00EE2464" w:rsidRDefault="00EE2464" w:rsidP="00EE2464">
      <w:pPr>
        <w:pStyle w:val="ListParagraph"/>
        <w:numPr>
          <w:ilvl w:val="0"/>
          <w:numId w:val="63"/>
        </w:numPr>
        <w:rPr>
          <w:sz w:val="36"/>
          <w:szCs w:val="36"/>
          <w:lang w:val="en-US"/>
        </w:rPr>
      </w:pPr>
      <w:r w:rsidRPr="00EE2464">
        <w:rPr>
          <w:sz w:val="36"/>
          <w:szCs w:val="36"/>
          <w:lang w:val="en-US"/>
        </w:rPr>
        <w:t>Interfaces: APIs for communication between services, a user-friendly website and mobile apps (UI).</w:t>
      </w:r>
    </w:p>
    <w:p w14:paraId="05A7FC90" w14:textId="13B6EF2C" w:rsidR="00EE2464" w:rsidRPr="00EE2464" w:rsidRDefault="00EE2464" w:rsidP="00EE2464">
      <w:pPr>
        <w:pStyle w:val="ListParagraph"/>
        <w:numPr>
          <w:ilvl w:val="0"/>
          <w:numId w:val="63"/>
        </w:numPr>
        <w:rPr>
          <w:sz w:val="36"/>
          <w:szCs w:val="36"/>
          <w:lang w:val="en-US"/>
        </w:rPr>
      </w:pPr>
      <w:r w:rsidRPr="00EE2464">
        <w:rPr>
          <w:sz w:val="36"/>
          <w:szCs w:val="36"/>
          <w:lang w:val="en-US"/>
        </w:rPr>
        <w:t>Data: Storing video files, user profiles, viewing history, payment information in databases.</w:t>
      </w:r>
    </w:p>
    <w:p w14:paraId="1890E181" w14:textId="2A0F32C1" w:rsidR="00EE2464" w:rsidRPr="00EE2464" w:rsidRDefault="00EE2464" w:rsidP="00EE2464">
      <w:pPr>
        <w:pStyle w:val="ListParagraph"/>
        <w:numPr>
          <w:ilvl w:val="0"/>
          <w:numId w:val="63"/>
        </w:numPr>
        <w:rPr>
          <w:sz w:val="36"/>
          <w:szCs w:val="36"/>
          <w:lang w:val="en-US"/>
        </w:rPr>
      </w:pPr>
      <w:r w:rsidRPr="00EE2464">
        <w:rPr>
          <w:sz w:val="36"/>
          <w:szCs w:val="36"/>
          <w:lang w:val="en-US"/>
        </w:rPr>
        <w:t>Scalability: Using cloud services to automatically add more servers during peak viewing times.</w:t>
      </w:r>
    </w:p>
    <w:p w14:paraId="0927C664" w14:textId="35E4D2CD" w:rsidR="00EE2464" w:rsidRPr="00EE2464" w:rsidRDefault="00EE2464" w:rsidP="00EE2464">
      <w:pPr>
        <w:pStyle w:val="ListParagraph"/>
        <w:numPr>
          <w:ilvl w:val="0"/>
          <w:numId w:val="63"/>
        </w:numPr>
        <w:rPr>
          <w:sz w:val="36"/>
          <w:szCs w:val="36"/>
          <w:lang w:val="en-US"/>
        </w:rPr>
      </w:pPr>
      <w:r w:rsidRPr="00EE2464">
        <w:rPr>
          <w:sz w:val="36"/>
          <w:szCs w:val="36"/>
          <w:lang w:val="en-US"/>
        </w:rPr>
        <w:t>Reliability: Having backup servers in case one fails.</w:t>
      </w:r>
    </w:p>
    <w:p w14:paraId="55F2AA77" w14:textId="5C4F1D22" w:rsidR="00EE2464" w:rsidRPr="00EE2464" w:rsidRDefault="00EE2464" w:rsidP="00EE2464">
      <w:pPr>
        <w:pStyle w:val="ListParagraph"/>
        <w:numPr>
          <w:ilvl w:val="0"/>
          <w:numId w:val="63"/>
        </w:numPr>
        <w:rPr>
          <w:sz w:val="36"/>
          <w:szCs w:val="36"/>
          <w:lang w:val="en-US"/>
        </w:rPr>
      </w:pPr>
      <w:r w:rsidRPr="00EE2464">
        <w:rPr>
          <w:sz w:val="36"/>
          <w:szCs w:val="36"/>
          <w:lang w:val="en-US"/>
        </w:rPr>
        <w:t>Security: Encrypting video streams and user passwords.</w:t>
      </w:r>
    </w:p>
    <w:p w14:paraId="305F9C9B" w14:textId="5E2C7CF1" w:rsidR="00850978" w:rsidRPr="00850978" w:rsidRDefault="00EE2464" w:rsidP="00850978">
      <w:pPr>
        <w:pStyle w:val="ListParagraph"/>
        <w:numPr>
          <w:ilvl w:val="0"/>
          <w:numId w:val="63"/>
        </w:numPr>
        <w:rPr>
          <w:sz w:val="36"/>
          <w:szCs w:val="36"/>
          <w:lang w:val="en-US"/>
        </w:rPr>
      </w:pPr>
      <w:r w:rsidRPr="00EE2464">
        <w:rPr>
          <w:sz w:val="36"/>
          <w:szCs w:val="36"/>
          <w:lang w:val="en-US"/>
        </w:rPr>
        <w:lastRenderedPageBreak/>
        <w:t>Performance: Using content delivery networks (CDNs) to serve videos quickly from locations closer to users</w:t>
      </w:r>
    </w:p>
    <w:p w14:paraId="7F017122" w14:textId="543C25F4" w:rsidR="00EE2464" w:rsidRPr="00EE2464" w:rsidRDefault="00EE2464" w:rsidP="00EE2464">
      <w:pPr>
        <w:pStyle w:val="ListParagraph"/>
        <w:numPr>
          <w:ilvl w:val="0"/>
          <w:numId w:val="63"/>
        </w:numPr>
        <w:rPr>
          <w:sz w:val="36"/>
          <w:szCs w:val="36"/>
          <w:lang w:val="en-US"/>
        </w:rPr>
      </w:pPr>
      <w:r w:rsidRPr="00EE2464">
        <w:rPr>
          <w:sz w:val="36"/>
          <w:szCs w:val="36"/>
          <w:lang w:val="en-US"/>
        </w:rPr>
        <w:t>Maintainability: Designing the system in a modular way so individual parts can be updated without affecting the whole platform.</w:t>
      </w:r>
    </w:p>
    <w:p w14:paraId="27CC7EA4" w14:textId="7878426B" w:rsidR="00A93F4A" w:rsidRPr="00A93F4A" w:rsidRDefault="00EE2464" w:rsidP="00EE2464">
      <w:pPr>
        <w:pStyle w:val="ListParagraph"/>
        <w:numPr>
          <w:ilvl w:val="0"/>
          <w:numId w:val="63"/>
        </w:numPr>
        <w:rPr>
          <w:sz w:val="36"/>
          <w:szCs w:val="36"/>
          <w:lang w:val="en-US"/>
        </w:rPr>
      </w:pPr>
      <w:r w:rsidRPr="00EE2464">
        <w:rPr>
          <w:sz w:val="36"/>
          <w:szCs w:val="36"/>
          <w:lang w:val="en-US"/>
        </w:rPr>
        <w:t>Cost: Choosing cost-effective cloud providers and optimizing resource usage</w:t>
      </w:r>
    </w:p>
    <w:p w14:paraId="401B4FA3" w14:textId="3876859E" w:rsidR="00850978" w:rsidRPr="009535CB" w:rsidRDefault="00850978" w:rsidP="00F16F7C">
      <w:pPr>
        <w:rPr>
          <w:sz w:val="36"/>
          <w:szCs w:val="36"/>
        </w:rPr>
      </w:pPr>
      <w:r>
        <w:rPr>
          <w:sz w:val="36"/>
          <w:szCs w:val="36"/>
          <w:lang w:val="en-US"/>
        </w:rPr>
        <w:t xml:space="preserve">Q-22 </w:t>
      </w:r>
      <w:r w:rsidRPr="00850978">
        <w:rPr>
          <w:sz w:val="36"/>
          <w:szCs w:val="36"/>
        </w:rPr>
        <w:t>Why is software testing important?</w:t>
      </w:r>
    </w:p>
    <w:p w14:paraId="4CA9C6C3" w14:textId="683DAEE9" w:rsidR="00207DF5" w:rsidRDefault="00DD6308" w:rsidP="00DD6308">
      <w:pPr>
        <w:pStyle w:val="ListParagraph"/>
        <w:numPr>
          <w:ilvl w:val="0"/>
          <w:numId w:val="64"/>
        </w:numPr>
        <w:rPr>
          <w:sz w:val="36"/>
          <w:szCs w:val="36"/>
          <w:lang w:val="en-US"/>
        </w:rPr>
      </w:pPr>
      <w:r w:rsidRPr="00DD6308">
        <w:rPr>
          <w:sz w:val="36"/>
          <w:szCs w:val="36"/>
          <w:lang w:val="en-US"/>
        </w:rPr>
        <w:t>Software testing is vital because it finds bugs early, ensuring the software is high-quality, reliable, secure, user-friendly, and ultimately saves time and money by preventing costly problems later. It makes sure the software actually works well for its users.</w:t>
      </w:r>
    </w:p>
    <w:p w14:paraId="4691E0E5" w14:textId="77777777" w:rsidR="00D553A6" w:rsidRPr="00D553A6" w:rsidRDefault="00D553A6" w:rsidP="00D553A6">
      <w:pPr>
        <w:pStyle w:val="ListParagraph"/>
        <w:numPr>
          <w:ilvl w:val="0"/>
          <w:numId w:val="64"/>
        </w:numPr>
        <w:rPr>
          <w:sz w:val="36"/>
          <w:szCs w:val="36"/>
          <w:lang w:val="en-US"/>
        </w:rPr>
      </w:pPr>
      <w:r w:rsidRPr="00D553A6">
        <w:rPr>
          <w:sz w:val="36"/>
          <w:szCs w:val="36"/>
          <w:lang w:val="en-US"/>
        </w:rPr>
        <w:t>Without testing:</w:t>
      </w:r>
    </w:p>
    <w:p w14:paraId="656D9EBC" w14:textId="0CB76A39" w:rsidR="00D553A6" w:rsidRPr="00D553A6" w:rsidRDefault="00D553A6" w:rsidP="00D553A6">
      <w:pPr>
        <w:pStyle w:val="ListParagraph"/>
        <w:numPr>
          <w:ilvl w:val="0"/>
          <w:numId w:val="66"/>
        </w:numPr>
        <w:rPr>
          <w:sz w:val="36"/>
          <w:szCs w:val="36"/>
          <w:lang w:val="en-US"/>
        </w:rPr>
      </w:pPr>
      <w:r w:rsidRPr="00D553A6">
        <w:rPr>
          <w:sz w:val="36"/>
          <w:szCs w:val="36"/>
          <w:lang w:val="en-US"/>
        </w:rPr>
        <w:t>Scenario: A user tries to transfer money, but due to a coding error, the amount is deducted twice.</w:t>
      </w:r>
    </w:p>
    <w:p w14:paraId="396F8191" w14:textId="7922CB87" w:rsidR="00D553A6" w:rsidRPr="00D553A6" w:rsidRDefault="00D553A6" w:rsidP="00D553A6">
      <w:pPr>
        <w:pStyle w:val="ListParagraph"/>
        <w:numPr>
          <w:ilvl w:val="0"/>
          <w:numId w:val="66"/>
        </w:numPr>
        <w:rPr>
          <w:sz w:val="36"/>
          <w:szCs w:val="36"/>
          <w:lang w:val="en-US"/>
        </w:rPr>
      </w:pPr>
      <w:r w:rsidRPr="00D553A6">
        <w:rPr>
          <w:sz w:val="36"/>
          <w:szCs w:val="36"/>
          <w:lang w:val="en-US"/>
        </w:rPr>
        <w:t>Consequence: Frustrated users, potential financial loss, damage to the bank's reputation.</w:t>
      </w:r>
    </w:p>
    <w:p w14:paraId="05CA6767" w14:textId="77777777" w:rsidR="00D553A6" w:rsidRPr="00D553A6" w:rsidRDefault="00D553A6" w:rsidP="00D553A6">
      <w:pPr>
        <w:pStyle w:val="ListParagraph"/>
        <w:numPr>
          <w:ilvl w:val="0"/>
          <w:numId w:val="65"/>
        </w:numPr>
        <w:rPr>
          <w:sz w:val="36"/>
          <w:szCs w:val="36"/>
          <w:lang w:val="en-US"/>
        </w:rPr>
      </w:pPr>
      <w:r w:rsidRPr="00D553A6">
        <w:rPr>
          <w:sz w:val="36"/>
          <w:szCs w:val="36"/>
          <w:lang w:val="en-US"/>
        </w:rPr>
        <w:t>With testing:</w:t>
      </w:r>
    </w:p>
    <w:p w14:paraId="40ED9816" w14:textId="5F061E24" w:rsidR="00D553A6" w:rsidRPr="00D553A6" w:rsidRDefault="00D553A6" w:rsidP="00D553A6">
      <w:pPr>
        <w:pStyle w:val="ListParagraph"/>
        <w:numPr>
          <w:ilvl w:val="0"/>
          <w:numId w:val="67"/>
        </w:numPr>
        <w:rPr>
          <w:sz w:val="36"/>
          <w:szCs w:val="36"/>
          <w:lang w:val="en-US"/>
        </w:rPr>
      </w:pPr>
      <w:r w:rsidRPr="00D553A6">
        <w:rPr>
          <w:sz w:val="36"/>
          <w:szCs w:val="36"/>
          <w:lang w:val="en-US"/>
        </w:rPr>
        <w:t>Scenario: Testers simulate various transactions, including money transfers. They identify the bug where the amount is deducted twice.</w:t>
      </w:r>
    </w:p>
    <w:p w14:paraId="75F04A46" w14:textId="3520B378" w:rsidR="00D553A6" w:rsidRPr="00D553A6" w:rsidRDefault="00D553A6" w:rsidP="00D553A6">
      <w:pPr>
        <w:pStyle w:val="ListParagraph"/>
        <w:numPr>
          <w:ilvl w:val="0"/>
          <w:numId w:val="67"/>
        </w:numPr>
        <w:rPr>
          <w:sz w:val="36"/>
          <w:szCs w:val="36"/>
          <w:lang w:val="en-US"/>
        </w:rPr>
      </w:pPr>
      <w:r w:rsidRPr="00D553A6">
        <w:rPr>
          <w:sz w:val="36"/>
          <w:szCs w:val="36"/>
          <w:lang w:val="en-US"/>
        </w:rPr>
        <w:t>Outcome: Developers fix the bug before the app is released to the public.</w:t>
      </w:r>
    </w:p>
    <w:p w14:paraId="6C1C1F87" w14:textId="7C2A3A44" w:rsidR="00DD6308" w:rsidRDefault="00D553A6" w:rsidP="00D553A6">
      <w:pPr>
        <w:pStyle w:val="ListParagraph"/>
        <w:numPr>
          <w:ilvl w:val="0"/>
          <w:numId w:val="67"/>
        </w:numPr>
        <w:rPr>
          <w:sz w:val="36"/>
          <w:szCs w:val="36"/>
          <w:lang w:val="en-US"/>
        </w:rPr>
      </w:pPr>
      <w:r w:rsidRPr="00D553A6">
        <w:rPr>
          <w:sz w:val="36"/>
          <w:szCs w:val="36"/>
          <w:lang w:val="en-US"/>
        </w:rPr>
        <w:lastRenderedPageBreak/>
        <w:t xml:space="preserve">Benefit: Users have a reliable </w:t>
      </w:r>
      <w:proofErr w:type="gramStart"/>
      <w:r w:rsidRPr="00D553A6">
        <w:rPr>
          <w:sz w:val="36"/>
          <w:szCs w:val="36"/>
          <w:lang w:val="en-US"/>
        </w:rPr>
        <w:t>experience,</w:t>
      </w:r>
      <w:proofErr w:type="gramEnd"/>
      <w:r w:rsidRPr="00D553A6">
        <w:rPr>
          <w:sz w:val="36"/>
          <w:szCs w:val="36"/>
          <w:lang w:val="en-US"/>
        </w:rPr>
        <w:t xml:space="preserve"> the bank avoids financial and reputational damage.</w:t>
      </w:r>
    </w:p>
    <w:p w14:paraId="00624534" w14:textId="77777777" w:rsidR="008A449C" w:rsidRDefault="008A449C" w:rsidP="008A449C">
      <w:pPr>
        <w:rPr>
          <w:sz w:val="36"/>
          <w:szCs w:val="36"/>
          <w:lang w:val="en-US"/>
        </w:rPr>
      </w:pPr>
    </w:p>
    <w:p w14:paraId="24116C25" w14:textId="77777777" w:rsidR="008A449C" w:rsidRDefault="008A449C" w:rsidP="008A449C">
      <w:pPr>
        <w:rPr>
          <w:sz w:val="36"/>
          <w:szCs w:val="36"/>
          <w:lang w:val="en-US"/>
        </w:rPr>
      </w:pPr>
    </w:p>
    <w:p w14:paraId="697CA5E3" w14:textId="77777777" w:rsidR="008A449C" w:rsidRDefault="008A449C" w:rsidP="008A449C">
      <w:pPr>
        <w:rPr>
          <w:sz w:val="36"/>
          <w:szCs w:val="36"/>
          <w:lang w:val="en-US"/>
        </w:rPr>
      </w:pPr>
    </w:p>
    <w:p w14:paraId="6784A9AE" w14:textId="37D52D7E" w:rsidR="008A449C" w:rsidRDefault="008A449C" w:rsidP="008A449C">
      <w:pPr>
        <w:rPr>
          <w:sz w:val="36"/>
          <w:szCs w:val="36"/>
        </w:rPr>
      </w:pPr>
      <w:r>
        <w:rPr>
          <w:sz w:val="36"/>
          <w:szCs w:val="36"/>
          <w:lang w:val="en-US"/>
        </w:rPr>
        <w:t>Q</w:t>
      </w:r>
      <w:r w:rsidR="00C00317">
        <w:rPr>
          <w:sz w:val="36"/>
          <w:szCs w:val="36"/>
          <w:lang w:val="en-US"/>
        </w:rPr>
        <w:t xml:space="preserve">-23 </w:t>
      </w:r>
      <w:r w:rsidR="00C00317" w:rsidRPr="00C00317">
        <w:rPr>
          <w:sz w:val="36"/>
          <w:szCs w:val="36"/>
        </w:rPr>
        <w:t>What types of software maintenance are there?</w:t>
      </w:r>
    </w:p>
    <w:p w14:paraId="7DC72370" w14:textId="77777777" w:rsidR="004D6AB9" w:rsidRPr="004D6AB9" w:rsidRDefault="004D6AB9" w:rsidP="004D6AB9">
      <w:pPr>
        <w:pStyle w:val="ListParagraph"/>
        <w:numPr>
          <w:ilvl w:val="0"/>
          <w:numId w:val="65"/>
        </w:numPr>
        <w:rPr>
          <w:sz w:val="36"/>
          <w:szCs w:val="36"/>
          <w:lang w:val="en-US"/>
        </w:rPr>
      </w:pPr>
      <w:r w:rsidRPr="004D6AB9">
        <w:rPr>
          <w:sz w:val="36"/>
          <w:szCs w:val="36"/>
          <w:lang w:val="en-US"/>
        </w:rPr>
        <w:t>There are four main types of software maintenance, each addressing different needs and objectives after the software has been deployed:</w:t>
      </w:r>
    </w:p>
    <w:p w14:paraId="5BA77AB8" w14:textId="0C9FC0EB" w:rsidR="004D6AB9" w:rsidRPr="008B7410" w:rsidRDefault="004D6AB9" w:rsidP="008B7410">
      <w:pPr>
        <w:pStyle w:val="ListParagraph"/>
        <w:numPr>
          <w:ilvl w:val="0"/>
          <w:numId w:val="72"/>
        </w:numPr>
        <w:rPr>
          <w:sz w:val="36"/>
          <w:szCs w:val="36"/>
          <w:lang w:val="en-US"/>
        </w:rPr>
      </w:pPr>
      <w:r w:rsidRPr="008B7410">
        <w:rPr>
          <w:sz w:val="36"/>
          <w:szCs w:val="36"/>
          <w:lang w:val="en-US"/>
        </w:rPr>
        <w:t>Corrective Maintenance:</w:t>
      </w:r>
    </w:p>
    <w:p w14:paraId="431BC893" w14:textId="7129A581" w:rsidR="004D6AB9" w:rsidRPr="004D6AB9" w:rsidRDefault="004D6AB9" w:rsidP="004D6AB9">
      <w:pPr>
        <w:pStyle w:val="ListParagraph"/>
        <w:numPr>
          <w:ilvl w:val="0"/>
          <w:numId w:val="68"/>
        </w:numPr>
        <w:rPr>
          <w:sz w:val="36"/>
          <w:szCs w:val="36"/>
          <w:lang w:val="en-US"/>
        </w:rPr>
      </w:pPr>
      <w:r w:rsidRPr="004D6AB9">
        <w:rPr>
          <w:sz w:val="36"/>
          <w:szCs w:val="36"/>
          <w:lang w:val="en-US"/>
        </w:rPr>
        <w:t>This type focuses on fixing errors, bugs, and defects that are discovered in the software after it has gone live.</w:t>
      </w:r>
    </w:p>
    <w:p w14:paraId="1BEA802D" w14:textId="211A20A0" w:rsidR="004D6AB9" w:rsidRPr="004D6AB9" w:rsidRDefault="004D6AB9" w:rsidP="004D6AB9">
      <w:pPr>
        <w:pStyle w:val="ListParagraph"/>
        <w:numPr>
          <w:ilvl w:val="0"/>
          <w:numId w:val="68"/>
        </w:numPr>
        <w:rPr>
          <w:sz w:val="36"/>
          <w:szCs w:val="36"/>
          <w:lang w:val="en-US"/>
        </w:rPr>
      </w:pPr>
      <w:r w:rsidRPr="004D6AB9">
        <w:rPr>
          <w:sz w:val="36"/>
          <w:szCs w:val="36"/>
          <w:lang w:val="en-US"/>
        </w:rPr>
        <w:t>It's reactive in nature, triggered by failures or malfunctions reported by users or identified through monitoring.</w:t>
      </w:r>
    </w:p>
    <w:p w14:paraId="0E4410D9" w14:textId="6A1E5802" w:rsidR="004D6AB9" w:rsidRPr="004D6AB9" w:rsidRDefault="004D6AB9" w:rsidP="004D6AB9">
      <w:pPr>
        <w:pStyle w:val="ListParagraph"/>
        <w:numPr>
          <w:ilvl w:val="0"/>
          <w:numId w:val="68"/>
        </w:numPr>
        <w:rPr>
          <w:sz w:val="36"/>
          <w:szCs w:val="36"/>
          <w:lang w:val="en-US"/>
        </w:rPr>
      </w:pPr>
      <w:r w:rsidRPr="004D6AB9">
        <w:rPr>
          <w:sz w:val="36"/>
          <w:szCs w:val="36"/>
          <w:lang w:val="en-US"/>
        </w:rPr>
        <w:t>The goal is to restore the software to its correct working state.</w:t>
      </w:r>
    </w:p>
    <w:p w14:paraId="644707C8" w14:textId="5D0EDF4C" w:rsidR="004D6AB9" w:rsidRPr="004D6AB9" w:rsidRDefault="004D6AB9" w:rsidP="004D6AB9">
      <w:pPr>
        <w:pStyle w:val="ListParagraph"/>
        <w:numPr>
          <w:ilvl w:val="0"/>
          <w:numId w:val="68"/>
        </w:numPr>
        <w:rPr>
          <w:sz w:val="36"/>
          <w:szCs w:val="36"/>
          <w:lang w:val="en-US"/>
        </w:rPr>
      </w:pPr>
      <w:r w:rsidRPr="004D6AB9">
        <w:rPr>
          <w:sz w:val="36"/>
          <w:szCs w:val="36"/>
          <w:lang w:val="en-US"/>
        </w:rPr>
        <w:t>Example: Fixing a bug that causes the application to crash when a user clicks a specific button.</w:t>
      </w:r>
    </w:p>
    <w:p w14:paraId="14027148" w14:textId="7B36F0C0" w:rsidR="004D6AB9" w:rsidRPr="008B7410" w:rsidRDefault="004D6AB9" w:rsidP="008B7410">
      <w:pPr>
        <w:pStyle w:val="ListParagraph"/>
        <w:numPr>
          <w:ilvl w:val="0"/>
          <w:numId w:val="72"/>
        </w:numPr>
        <w:rPr>
          <w:sz w:val="36"/>
          <w:szCs w:val="36"/>
          <w:lang w:val="en-US"/>
        </w:rPr>
      </w:pPr>
      <w:r w:rsidRPr="008B7410">
        <w:rPr>
          <w:sz w:val="36"/>
          <w:szCs w:val="36"/>
          <w:lang w:val="en-US"/>
        </w:rPr>
        <w:t>Adaptive Maintenance:</w:t>
      </w:r>
    </w:p>
    <w:p w14:paraId="3CC080AB" w14:textId="419CBC03" w:rsidR="004D6AB9" w:rsidRPr="004D6AB9" w:rsidRDefault="004D6AB9" w:rsidP="004D6AB9">
      <w:pPr>
        <w:pStyle w:val="ListParagraph"/>
        <w:numPr>
          <w:ilvl w:val="0"/>
          <w:numId w:val="69"/>
        </w:numPr>
        <w:rPr>
          <w:sz w:val="36"/>
          <w:szCs w:val="36"/>
          <w:lang w:val="en-US"/>
        </w:rPr>
      </w:pPr>
      <w:r w:rsidRPr="004D6AB9">
        <w:rPr>
          <w:sz w:val="36"/>
          <w:szCs w:val="36"/>
          <w:lang w:val="en-US"/>
        </w:rPr>
        <w:t>This involves modifying the software to adapt to changes in its environment. This could include changes in:</w:t>
      </w:r>
    </w:p>
    <w:p w14:paraId="4014EBB9" w14:textId="704C0457" w:rsidR="004D6AB9" w:rsidRPr="004D6AB9" w:rsidRDefault="004D6AB9" w:rsidP="004D6AB9">
      <w:pPr>
        <w:pStyle w:val="ListParagraph"/>
        <w:numPr>
          <w:ilvl w:val="0"/>
          <w:numId w:val="69"/>
        </w:numPr>
        <w:rPr>
          <w:sz w:val="36"/>
          <w:szCs w:val="36"/>
          <w:lang w:val="en-US"/>
        </w:rPr>
      </w:pPr>
      <w:r w:rsidRPr="004D6AB9">
        <w:rPr>
          <w:sz w:val="36"/>
          <w:szCs w:val="36"/>
          <w:lang w:val="en-US"/>
        </w:rPr>
        <w:t>Operating systems</w:t>
      </w:r>
    </w:p>
    <w:p w14:paraId="7DA3FC9C" w14:textId="5A842279" w:rsidR="004D6AB9" w:rsidRPr="004D6AB9" w:rsidRDefault="004D6AB9" w:rsidP="004D6AB9">
      <w:pPr>
        <w:pStyle w:val="ListParagraph"/>
        <w:numPr>
          <w:ilvl w:val="0"/>
          <w:numId w:val="69"/>
        </w:numPr>
        <w:rPr>
          <w:sz w:val="36"/>
          <w:szCs w:val="36"/>
          <w:lang w:val="en-US"/>
        </w:rPr>
      </w:pPr>
      <w:r w:rsidRPr="004D6AB9">
        <w:rPr>
          <w:sz w:val="36"/>
          <w:szCs w:val="36"/>
          <w:lang w:val="en-US"/>
        </w:rPr>
        <w:t>Hardware</w:t>
      </w:r>
    </w:p>
    <w:p w14:paraId="171ED5CD" w14:textId="6505F8D9" w:rsidR="004D6AB9" w:rsidRPr="004D6AB9" w:rsidRDefault="004D6AB9" w:rsidP="004D6AB9">
      <w:pPr>
        <w:pStyle w:val="ListParagraph"/>
        <w:numPr>
          <w:ilvl w:val="0"/>
          <w:numId w:val="69"/>
        </w:numPr>
        <w:rPr>
          <w:sz w:val="36"/>
          <w:szCs w:val="36"/>
          <w:lang w:val="en-US"/>
        </w:rPr>
      </w:pPr>
      <w:r w:rsidRPr="004D6AB9">
        <w:rPr>
          <w:sz w:val="36"/>
          <w:szCs w:val="36"/>
          <w:lang w:val="en-US"/>
        </w:rPr>
        <w:lastRenderedPageBreak/>
        <w:t>System software (like database management systems)</w:t>
      </w:r>
    </w:p>
    <w:p w14:paraId="14FCC6F5" w14:textId="4C6C8186" w:rsidR="004D6AB9" w:rsidRPr="004D6AB9" w:rsidRDefault="004D6AB9" w:rsidP="004D6AB9">
      <w:pPr>
        <w:pStyle w:val="ListParagraph"/>
        <w:numPr>
          <w:ilvl w:val="0"/>
          <w:numId w:val="69"/>
        </w:numPr>
        <w:rPr>
          <w:sz w:val="36"/>
          <w:szCs w:val="36"/>
          <w:lang w:val="en-US"/>
        </w:rPr>
      </w:pPr>
      <w:r w:rsidRPr="004D6AB9">
        <w:rPr>
          <w:sz w:val="36"/>
          <w:szCs w:val="36"/>
          <w:lang w:val="en-US"/>
        </w:rPr>
        <w:t>Regulations or legal requirements</w:t>
      </w:r>
    </w:p>
    <w:p w14:paraId="4069624C" w14:textId="0CDB57AB" w:rsidR="004D6AB9" w:rsidRPr="004D6AB9" w:rsidRDefault="004D6AB9" w:rsidP="004D6AB9">
      <w:pPr>
        <w:pStyle w:val="ListParagraph"/>
        <w:numPr>
          <w:ilvl w:val="0"/>
          <w:numId w:val="69"/>
        </w:numPr>
        <w:rPr>
          <w:sz w:val="36"/>
          <w:szCs w:val="36"/>
          <w:lang w:val="en-US"/>
        </w:rPr>
      </w:pPr>
      <w:r w:rsidRPr="004D6AB9">
        <w:rPr>
          <w:sz w:val="36"/>
          <w:szCs w:val="36"/>
          <w:lang w:val="en-US"/>
        </w:rPr>
        <w:t>The aim is to ensure the software remains usable and compatible with the evolving technological and business landscape.</w:t>
      </w:r>
    </w:p>
    <w:p w14:paraId="25ECC76A" w14:textId="5726504B" w:rsidR="004D6AB9" w:rsidRPr="004D6AB9" w:rsidRDefault="004D6AB9" w:rsidP="004D6AB9">
      <w:pPr>
        <w:pStyle w:val="ListParagraph"/>
        <w:numPr>
          <w:ilvl w:val="0"/>
          <w:numId w:val="69"/>
        </w:numPr>
        <w:rPr>
          <w:sz w:val="36"/>
          <w:szCs w:val="36"/>
          <w:lang w:val="en-US"/>
        </w:rPr>
      </w:pPr>
      <w:r w:rsidRPr="004D6AB9">
        <w:rPr>
          <w:sz w:val="36"/>
          <w:szCs w:val="36"/>
          <w:lang w:val="en-US"/>
        </w:rPr>
        <w:t>Example: Updating a web application to be compatible with a new version of a web browser.</w:t>
      </w:r>
    </w:p>
    <w:p w14:paraId="07AB0421" w14:textId="2CB44156" w:rsidR="004D6AB9" w:rsidRPr="008B7410" w:rsidRDefault="004D6AB9" w:rsidP="008B7410">
      <w:pPr>
        <w:pStyle w:val="ListParagraph"/>
        <w:numPr>
          <w:ilvl w:val="0"/>
          <w:numId w:val="72"/>
        </w:numPr>
        <w:rPr>
          <w:sz w:val="36"/>
          <w:szCs w:val="36"/>
          <w:lang w:val="en-US"/>
        </w:rPr>
      </w:pPr>
      <w:r w:rsidRPr="008B7410">
        <w:rPr>
          <w:sz w:val="36"/>
          <w:szCs w:val="36"/>
          <w:lang w:val="en-US"/>
        </w:rPr>
        <w:t>Perfective Maintenance:</w:t>
      </w:r>
    </w:p>
    <w:p w14:paraId="46CA1891" w14:textId="1CFE60CC" w:rsidR="004D6AB9" w:rsidRPr="004D6AB9" w:rsidRDefault="004D6AB9" w:rsidP="004D6AB9">
      <w:pPr>
        <w:pStyle w:val="ListParagraph"/>
        <w:numPr>
          <w:ilvl w:val="0"/>
          <w:numId w:val="69"/>
        </w:numPr>
        <w:rPr>
          <w:sz w:val="36"/>
          <w:szCs w:val="36"/>
          <w:lang w:val="en-US"/>
        </w:rPr>
      </w:pPr>
      <w:r w:rsidRPr="004D6AB9">
        <w:rPr>
          <w:sz w:val="36"/>
          <w:szCs w:val="36"/>
          <w:lang w:val="en-US"/>
        </w:rPr>
        <w:t>This type focuses on improving and enhancing the software's functionality, performance, and usability based on user feedback or new requirements.</w:t>
      </w:r>
    </w:p>
    <w:p w14:paraId="521D3D74" w14:textId="13C03B4D" w:rsidR="004D6AB9" w:rsidRPr="004D6AB9" w:rsidRDefault="004D6AB9" w:rsidP="004D6AB9">
      <w:pPr>
        <w:pStyle w:val="ListParagraph"/>
        <w:numPr>
          <w:ilvl w:val="0"/>
          <w:numId w:val="69"/>
        </w:numPr>
        <w:rPr>
          <w:sz w:val="36"/>
          <w:szCs w:val="36"/>
          <w:lang w:val="en-US"/>
        </w:rPr>
      </w:pPr>
      <w:r w:rsidRPr="004D6AB9">
        <w:rPr>
          <w:sz w:val="36"/>
          <w:szCs w:val="36"/>
          <w:lang w:val="en-US"/>
        </w:rPr>
        <w:t>It goes beyond fixing errors or adapting to changes and aims to make the software better over time.</w:t>
      </w:r>
    </w:p>
    <w:p w14:paraId="46CB6F9F" w14:textId="4E2ADA3E" w:rsidR="004D6AB9" w:rsidRPr="004D6AB9" w:rsidRDefault="004D6AB9" w:rsidP="004D6AB9">
      <w:pPr>
        <w:pStyle w:val="ListParagraph"/>
        <w:numPr>
          <w:ilvl w:val="0"/>
          <w:numId w:val="69"/>
        </w:numPr>
        <w:rPr>
          <w:sz w:val="36"/>
          <w:szCs w:val="36"/>
          <w:lang w:val="en-US"/>
        </w:rPr>
      </w:pPr>
      <w:r w:rsidRPr="004D6AB9">
        <w:rPr>
          <w:sz w:val="36"/>
          <w:szCs w:val="36"/>
          <w:lang w:val="en-US"/>
        </w:rPr>
        <w:t>This can include adding new features, optimizing performance, or redesigning the user interface.</w:t>
      </w:r>
    </w:p>
    <w:p w14:paraId="0585F07F" w14:textId="01893027" w:rsidR="004D6AB9" w:rsidRPr="004D6AB9" w:rsidRDefault="004D6AB9" w:rsidP="004D6AB9">
      <w:pPr>
        <w:pStyle w:val="ListParagraph"/>
        <w:numPr>
          <w:ilvl w:val="0"/>
          <w:numId w:val="69"/>
        </w:numPr>
        <w:rPr>
          <w:sz w:val="36"/>
          <w:szCs w:val="36"/>
          <w:lang w:val="en-US"/>
        </w:rPr>
      </w:pPr>
      <w:r w:rsidRPr="004D6AB9">
        <w:rPr>
          <w:sz w:val="36"/>
          <w:szCs w:val="36"/>
          <w:lang w:val="en-US"/>
        </w:rPr>
        <w:t>Example: Adding a new reporting feature to an existing business intelligence application based on user requests.</w:t>
      </w:r>
    </w:p>
    <w:p w14:paraId="7E67E16B" w14:textId="3AE90CCC" w:rsidR="004D6AB9" w:rsidRPr="008B7410" w:rsidRDefault="004D6AB9" w:rsidP="008B7410">
      <w:pPr>
        <w:pStyle w:val="ListParagraph"/>
        <w:numPr>
          <w:ilvl w:val="0"/>
          <w:numId w:val="72"/>
        </w:numPr>
        <w:rPr>
          <w:sz w:val="36"/>
          <w:szCs w:val="36"/>
          <w:lang w:val="en-US"/>
        </w:rPr>
      </w:pPr>
      <w:r w:rsidRPr="008B7410">
        <w:rPr>
          <w:sz w:val="36"/>
          <w:szCs w:val="36"/>
          <w:lang w:val="en-US"/>
        </w:rPr>
        <w:t>Preventive Maintenance:</w:t>
      </w:r>
    </w:p>
    <w:p w14:paraId="723FC94B" w14:textId="4A350CD9" w:rsidR="004D6AB9" w:rsidRPr="004D6AB9" w:rsidRDefault="004D6AB9" w:rsidP="004D6AB9">
      <w:pPr>
        <w:pStyle w:val="ListParagraph"/>
        <w:numPr>
          <w:ilvl w:val="0"/>
          <w:numId w:val="69"/>
        </w:numPr>
        <w:rPr>
          <w:sz w:val="36"/>
          <w:szCs w:val="36"/>
          <w:lang w:val="en-US"/>
        </w:rPr>
      </w:pPr>
      <w:r w:rsidRPr="004D6AB9">
        <w:rPr>
          <w:sz w:val="36"/>
          <w:szCs w:val="36"/>
          <w:lang w:val="en-US"/>
        </w:rPr>
        <w:t>This involves making changes to the software to prevent potential problems or failures from occurring in the future.</w:t>
      </w:r>
    </w:p>
    <w:p w14:paraId="141A332B" w14:textId="3ADF12C3" w:rsidR="004D6AB9" w:rsidRPr="004D6AB9" w:rsidRDefault="004D6AB9" w:rsidP="004D6AB9">
      <w:pPr>
        <w:pStyle w:val="ListParagraph"/>
        <w:numPr>
          <w:ilvl w:val="0"/>
          <w:numId w:val="69"/>
        </w:numPr>
        <w:rPr>
          <w:sz w:val="36"/>
          <w:szCs w:val="36"/>
          <w:lang w:val="en-US"/>
        </w:rPr>
      </w:pPr>
      <w:r w:rsidRPr="004D6AB9">
        <w:rPr>
          <w:sz w:val="36"/>
          <w:szCs w:val="36"/>
          <w:lang w:val="en-US"/>
        </w:rPr>
        <w:t>It's a proactive approach aimed at increasing the software's reliability and maintainability in the long run.</w:t>
      </w:r>
    </w:p>
    <w:p w14:paraId="4C29A1E8" w14:textId="0A7DB249" w:rsidR="004D6AB9" w:rsidRPr="004D6AB9" w:rsidRDefault="004D6AB9" w:rsidP="004D6AB9">
      <w:pPr>
        <w:pStyle w:val="ListParagraph"/>
        <w:numPr>
          <w:ilvl w:val="0"/>
          <w:numId w:val="69"/>
        </w:numPr>
        <w:rPr>
          <w:sz w:val="36"/>
          <w:szCs w:val="36"/>
          <w:lang w:val="en-US"/>
        </w:rPr>
      </w:pPr>
      <w:r w:rsidRPr="004D6AB9">
        <w:rPr>
          <w:sz w:val="36"/>
          <w:szCs w:val="36"/>
          <w:lang w:val="en-US"/>
        </w:rPr>
        <w:t>This can include activities like code refactoring, optimizing database queries, updating documentation, and improving security measures before vulnerabilities are exploited.</w:t>
      </w:r>
    </w:p>
    <w:p w14:paraId="78538E8E" w14:textId="7AB06A3F" w:rsidR="00C00317" w:rsidRPr="004D6AB9" w:rsidRDefault="004D6AB9" w:rsidP="004D6AB9">
      <w:pPr>
        <w:pStyle w:val="ListParagraph"/>
        <w:numPr>
          <w:ilvl w:val="0"/>
          <w:numId w:val="69"/>
        </w:numPr>
        <w:rPr>
          <w:sz w:val="36"/>
          <w:szCs w:val="36"/>
          <w:lang w:val="en-US"/>
        </w:rPr>
      </w:pPr>
      <w:r w:rsidRPr="004D6AB9">
        <w:rPr>
          <w:sz w:val="36"/>
          <w:szCs w:val="36"/>
          <w:lang w:val="en-US"/>
        </w:rPr>
        <w:lastRenderedPageBreak/>
        <w:t>Example: Refactoring a complex module of code to improve its readability and reduce the risk of future bugs</w:t>
      </w:r>
    </w:p>
    <w:p w14:paraId="7AACE3D8" w14:textId="77777777" w:rsidR="00207DF5" w:rsidRDefault="00207DF5" w:rsidP="00F16F7C">
      <w:pPr>
        <w:rPr>
          <w:sz w:val="36"/>
          <w:szCs w:val="36"/>
          <w:lang w:val="en-US"/>
        </w:rPr>
      </w:pPr>
    </w:p>
    <w:p w14:paraId="09A8B0B3" w14:textId="77777777" w:rsidR="00207DF5" w:rsidRDefault="00207DF5" w:rsidP="00F16F7C">
      <w:pPr>
        <w:rPr>
          <w:sz w:val="36"/>
          <w:szCs w:val="36"/>
          <w:lang w:val="en-US"/>
        </w:rPr>
      </w:pPr>
    </w:p>
    <w:p w14:paraId="4637DF3C" w14:textId="5A3F1905" w:rsidR="00207DF5" w:rsidRDefault="00455023" w:rsidP="00F16F7C">
      <w:pPr>
        <w:rPr>
          <w:sz w:val="36"/>
          <w:szCs w:val="36"/>
        </w:rPr>
      </w:pPr>
      <w:r>
        <w:rPr>
          <w:sz w:val="36"/>
          <w:szCs w:val="36"/>
          <w:lang w:val="en-US"/>
        </w:rPr>
        <w:t xml:space="preserve">Q-24 </w:t>
      </w:r>
      <w:r w:rsidRPr="00455023">
        <w:rPr>
          <w:sz w:val="36"/>
          <w:szCs w:val="36"/>
        </w:rPr>
        <w:t>What are the key differences between web and desktop applications?</w:t>
      </w:r>
    </w:p>
    <w:p w14:paraId="5AC7883C" w14:textId="77777777" w:rsidR="00CC5E6A" w:rsidRPr="00F07C2D" w:rsidRDefault="00CC5E6A" w:rsidP="00F07C2D">
      <w:pPr>
        <w:pStyle w:val="ListParagraph"/>
        <w:numPr>
          <w:ilvl w:val="0"/>
          <w:numId w:val="65"/>
        </w:numPr>
        <w:rPr>
          <w:sz w:val="36"/>
          <w:szCs w:val="36"/>
          <w:lang w:val="en-US"/>
        </w:rPr>
      </w:pPr>
      <w:r w:rsidRPr="00F07C2D">
        <w:rPr>
          <w:sz w:val="36"/>
          <w:szCs w:val="36"/>
          <w:lang w:val="en-US"/>
        </w:rPr>
        <w:t>The key differences between web and desktop applications lie in their architecture, accessibility, deployment, and how they function. Here's a breakdown:</w:t>
      </w:r>
    </w:p>
    <w:p w14:paraId="33C2464E" w14:textId="77777777" w:rsidR="00CC5E6A" w:rsidRPr="00F07C2D" w:rsidRDefault="00CC5E6A" w:rsidP="00F07C2D">
      <w:pPr>
        <w:pStyle w:val="ListParagraph"/>
        <w:numPr>
          <w:ilvl w:val="0"/>
          <w:numId w:val="65"/>
        </w:numPr>
        <w:rPr>
          <w:sz w:val="36"/>
          <w:szCs w:val="36"/>
          <w:lang w:val="en-US"/>
        </w:rPr>
      </w:pPr>
      <w:r w:rsidRPr="00F07C2D">
        <w:rPr>
          <w:sz w:val="36"/>
          <w:szCs w:val="36"/>
          <w:lang w:val="en-US"/>
        </w:rPr>
        <w:t>Web Applications:</w:t>
      </w:r>
    </w:p>
    <w:p w14:paraId="3F0FF661" w14:textId="044BA0B7" w:rsidR="00CC5E6A" w:rsidRPr="00F07C2D" w:rsidRDefault="00CC5E6A" w:rsidP="00F07C2D">
      <w:pPr>
        <w:pStyle w:val="ListParagraph"/>
        <w:numPr>
          <w:ilvl w:val="0"/>
          <w:numId w:val="76"/>
        </w:numPr>
        <w:rPr>
          <w:sz w:val="36"/>
          <w:szCs w:val="36"/>
          <w:lang w:val="en-US"/>
        </w:rPr>
      </w:pPr>
      <w:r w:rsidRPr="00F07C2D">
        <w:rPr>
          <w:sz w:val="36"/>
          <w:szCs w:val="36"/>
          <w:lang w:val="en-US"/>
        </w:rPr>
        <w:t>Accessibility: Accessed through a web browser (e.g., Chrome, Firefox, Safari) using a URL. They can be used on any device with an internet connection and a compatible browser, regardless of the operating system.</w:t>
      </w:r>
    </w:p>
    <w:p w14:paraId="626BAB1F" w14:textId="1969E2E2" w:rsidR="00CC5E6A" w:rsidRPr="00F07C2D" w:rsidRDefault="00CC5E6A" w:rsidP="00F07C2D">
      <w:pPr>
        <w:pStyle w:val="ListParagraph"/>
        <w:numPr>
          <w:ilvl w:val="0"/>
          <w:numId w:val="76"/>
        </w:numPr>
        <w:rPr>
          <w:sz w:val="36"/>
          <w:szCs w:val="36"/>
          <w:lang w:val="en-US"/>
        </w:rPr>
      </w:pPr>
      <w:r w:rsidRPr="00F07C2D">
        <w:rPr>
          <w:sz w:val="36"/>
          <w:szCs w:val="36"/>
          <w:lang w:val="en-US"/>
        </w:rPr>
        <w:t>Installation: Do not require installation on the user's device.</w:t>
      </w:r>
    </w:p>
    <w:p w14:paraId="5790B3D4" w14:textId="7DE39B30" w:rsidR="00CC5E6A" w:rsidRPr="00F07C2D" w:rsidRDefault="00CC5E6A" w:rsidP="00F07C2D">
      <w:pPr>
        <w:pStyle w:val="ListParagraph"/>
        <w:numPr>
          <w:ilvl w:val="0"/>
          <w:numId w:val="76"/>
        </w:numPr>
        <w:rPr>
          <w:sz w:val="36"/>
          <w:szCs w:val="36"/>
          <w:lang w:val="en-US"/>
        </w:rPr>
      </w:pPr>
      <w:r w:rsidRPr="00F07C2D">
        <w:rPr>
          <w:sz w:val="36"/>
          <w:szCs w:val="36"/>
          <w:lang w:val="en-US"/>
        </w:rPr>
        <w:t>Updates: Updates are typically automatic and managed on the server-side, so users always have the latest version.</w:t>
      </w:r>
    </w:p>
    <w:p w14:paraId="654FB79C" w14:textId="2EC30890" w:rsidR="00CC5E6A" w:rsidRPr="00F07C2D" w:rsidRDefault="00CC5E6A" w:rsidP="00F07C2D">
      <w:pPr>
        <w:pStyle w:val="ListParagraph"/>
        <w:numPr>
          <w:ilvl w:val="0"/>
          <w:numId w:val="76"/>
        </w:numPr>
        <w:rPr>
          <w:sz w:val="36"/>
          <w:szCs w:val="36"/>
          <w:lang w:val="en-US"/>
        </w:rPr>
      </w:pPr>
      <w:r w:rsidRPr="00F07C2D">
        <w:rPr>
          <w:sz w:val="36"/>
          <w:szCs w:val="36"/>
          <w:lang w:val="en-US"/>
        </w:rPr>
        <w:t>Data Storage: Data is usually stored on remote servers (cloud-based).</w:t>
      </w:r>
    </w:p>
    <w:p w14:paraId="3E43D595" w14:textId="43BE3547" w:rsidR="00CC5E6A" w:rsidRPr="00F07C2D" w:rsidRDefault="00CC5E6A" w:rsidP="00F07C2D">
      <w:pPr>
        <w:pStyle w:val="ListParagraph"/>
        <w:numPr>
          <w:ilvl w:val="0"/>
          <w:numId w:val="76"/>
        </w:numPr>
        <w:rPr>
          <w:sz w:val="36"/>
          <w:szCs w:val="36"/>
          <w:lang w:val="en-US"/>
        </w:rPr>
      </w:pPr>
      <w:r w:rsidRPr="00F07C2D">
        <w:rPr>
          <w:sz w:val="36"/>
          <w:szCs w:val="36"/>
          <w:lang w:val="en-US"/>
        </w:rPr>
        <w:lastRenderedPageBreak/>
        <w:t xml:space="preserve">Offline Access: </w:t>
      </w:r>
      <w:proofErr w:type="gramStart"/>
      <w:r w:rsidRPr="00F07C2D">
        <w:rPr>
          <w:sz w:val="36"/>
          <w:szCs w:val="36"/>
          <w:lang w:val="en-US"/>
        </w:rPr>
        <w:t>Generally</w:t>
      </w:r>
      <w:proofErr w:type="gramEnd"/>
      <w:r w:rsidRPr="00F07C2D">
        <w:rPr>
          <w:sz w:val="36"/>
          <w:szCs w:val="36"/>
          <w:lang w:val="en-US"/>
        </w:rPr>
        <w:t xml:space="preserve"> require an active internet connection to function, although some may offer limited offline capabilities.</w:t>
      </w:r>
    </w:p>
    <w:p w14:paraId="4B657CE9" w14:textId="65E9FDFB" w:rsidR="00CC5E6A" w:rsidRPr="00F07C2D" w:rsidRDefault="00CC5E6A" w:rsidP="00F07C2D">
      <w:pPr>
        <w:pStyle w:val="ListParagraph"/>
        <w:numPr>
          <w:ilvl w:val="0"/>
          <w:numId w:val="76"/>
        </w:numPr>
        <w:rPr>
          <w:sz w:val="36"/>
          <w:szCs w:val="36"/>
          <w:lang w:val="en-US"/>
        </w:rPr>
      </w:pPr>
      <w:r w:rsidRPr="00F07C2D">
        <w:rPr>
          <w:sz w:val="36"/>
          <w:szCs w:val="36"/>
          <w:lang w:val="en-US"/>
        </w:rPr>
        <w:t>Performance: Performance can be limited by internet speed and server performance. They might be less responsive than desktop apps for complex tasks.</w:t>
      </w:r>
    </w:p>
    <w:p w14:paraId="0F75D0F0" w14:textId="7F8E1C03" w:rsidR="00CC5E6A" w:rsidRPr="00F07C2D" w:rsidRDefault="00CC5E6A" w:rsidP="00F07C2D">
      <w:pPr>
        <w:pStyle w:val="ListParagraph"/>
        <w:numPr>
          <w:ilvl w:val="0"/>
          <w:numId w:val="76"/>
        </w:numPr>
        <w:rPr>
          <w:sz w:val="36"/>
          <w:szCs w:val="36"/>
          <w:lang w:val="en-US"/>
        </w:rPr>
      </w:pPr>
      <w:r w:rsidRPr="00F07C2D">
        <w:rPr>
          <w:sz w:val="36"/>
          <w:szCs w:val="36"/>
          <w:lang w:val="en-US"/>
        </w:rPr>
        <w:t>Security: Security relies on the server-side infrastructure and security measures implemented by the developers. They can be vulnerable to web-based attacks.</w:t>
      </w:r>
    </w:p>
    <w:p w14:paraId="35DD35F2" w14:textId="40FAC325" w:rsidR="00CC5E6A" w:rsidRPr="00F07C2D" w:rsidRDefault="00CC5E6A" w:rsidP="00F07C2D">
      <w:pPr>
        <w:pStyle w:val="ListParagraph"/>
        <w:numPr>
          <w:ilvl w:val="0"/>
          <w:numId w:val="76"/>
        </w:numPr>
        <w:rPr>
          <w:sz w:val="36"/>
          <w:szCs w:val="36"/>
          <w:lang w:val="en-US"/>
        </w:rPr>
      </w:pPr>
      <w:r w:rsidRPr="00F07C2D">
        <w:rPr>
          <w:sz w:val="36"/>
          <w:szCs w:val="36"/>
          <w:lang w:val="en-US"/>
        </w:rPr>
        <w:t>Cost: Can have lower initial development and maintenance costs, especially for cross-platform compatibility.</w:t>
      </w:r>
    </w:p>
    <w:p w14:paraId="026B4595" w14:textId="033948FE" w:rsidR="00CC5E6A" w:rsidRPr="00F07C2D" w:rsidRDefault="00CC5E6A" w:rsidP="00F07C2D">
      <w:pPr>
        <w:pStyle w:val="ListParagraph"/>
        <w:numPr>
          <w:ilvl w:val="0"/>
          <w:numId w:val="76"/>
        </w:numPr>
        <w:rPr>
          <w:sz w:val="36"/>
          <w:szCs w:val="36"/>
          <w:lang w:val="en-US"/>
        </w:rPr>
      </w:pPr>
      <w:r w:rsidRPr="00F07C2D">
        <w:rPr>
          <w:sz w:val="36"/>
          <w:szCs w:val="36"/>
          <w:lang w:val="en-US"/>
        </w:rPr>
        <w:t>Examples: Gmail, Google Docs, Facebook, Netflix, online banking portals.</w:t>
      </w:r>
    </w:p>
    <w:p w14:paraId="68590F3D" w14:textId="77777777" w:rsidR="00CC5E6A" w:rsidRPr="00F07C2D" w:rsidRDefault="00CC5E6A" w:rsidP="00F07C2D">
      <w:pPr>
        <w:pStyle w:val="ListParagraph"/>
        <w:numPr>
          <w:ilvl w:val="0"/>
          <w:numId w:val="73"/>
        </w:numPr>
        <w:rPr>
          <w:sz w:val="36"/>
          <w:szCs w:val="36"/>
          <w:lang w:val="en-US"/>
        </w:rPr>
      </w:pPr>
      <w:r w:rsidRPr="00F07C2D">
        <w:rPr>
          <w:sz w:val="36"/>
          <w:szCs w:val="36"/>
          <w:lang w:val="en-US"/>
        </w:rPr>
        <w:t>Desktop Applications:</w:t>
      </w:r>
    </w:p>
    <w:p w14:paraId="3BAA7426" w14:textId="6CE6AFF5" w:rsidR="00CC5E6A" w:rsidRPr="00F07C2D" w:rsidRDefault="00CC5E6A" w:rsidP="00F07C2D">
      <w:pPr>
        <w:pStyle w:val="ListParagraph"/>
        <w:numPr>
          <w:ilvl w:val="0"/>
          <w:numId w:val="75"/>
        </w:numPr>
        <w:rPr>
          <w:sz w:val="36"/>
          <w:szCs w:val="36"/>
          <w:lang w:val="en-US"/>
        </w:rPr>
      </w:pPr>
      <w:r w:rsidRPr="00F07C2D">
        <w:rPr>
          <w:sz w:val="36"/>
          <w:szCs w:val="36"/>
          <w:lang w:val="en-US"/>
        </w:rPr>
        <w:t>Accessibility: Installed directly onto a computer's operating system (e.g., Windows, macOS, Linux) and can only be accessed on that specific machine.</w:t>
      </w:r>
    </w:p>
    <w:p w14:paraId="1536B03F" w14:textId="1448FD3D" w:rsidR="00CC5E6A" w:rsidRPr="00F07C2D" w:rsidRDefault="00CC5E6A" w:rsidP="00F07C2D">
      <w:pPr>
        <w:pStyle w:val="ListParagraph"/>
        <w:numPr>
          <w:ilvl w:val="0"/>
          <w:numId w:val="75"/>
        </w:numPr>
        <w:rPr>
          <w:sz w:val="36"/>
          <w:szCs w:val="36"/>
          <w:lang w:val="en-US"/>
        </w:rPr>
      </w:pPr>
      <w:r w:rsidRPr="00F07C2D">
        <w:rPr>
          <w:sz w:val="36"/>
          <w:szCs w:val="36"/>
          <w:lang w:val="en-US"/>
        </w:rPr>
        <w:t>Installation: Require users to download and install the software on their devices.</w:t>
      </w:r>
    </w:p>
    <w:p w14:paraId="6E141D93" w14:textId="46B94831" w:rsidR="00CC5E6A" w:rsidRPr="00F07C2D" w:rsidRDefault="00CC5E6A" w:rsidP="00F07C2D">
      <w:pPr>
        <w:pStyle w:val="ListParagraph"/>
        <w:numPr>
          <w:ilvl w:val="0"/>
          <w:numId w:val="75"/>
        </w:numPr>
        <w:rPr>
          <w:sz w:val="36"/>
          <w:szCs w:val="36"/>
          <w:lang w:val="en-US"/>
        </w:rPr>
      </w:pPr>
      <w:r w:rsidRPr="00F07C2D">
        <w:rPr>
          <w:sz w:val="36"/>
          <w:szCs w:val="36"/>
          <w:lang w:val="en-US"/>
        </w:rPr>
        <w:t>Updates: Updates often need to be manually downloaded and installed by the user.</w:t>
      </w:r>
    </w:p>
    <w:p w14:paraId="14BF958E" w14:textId="3DEA1DA4" w:rsidR="00CC5E6A" w:rsidRPr="00F07C2D" w:rsidRDefault="00CC5E6A" w:rsidP="00F07C2D">
      <w:pPr>
        <w:pStyle w:val="ListParagraph"/>
        <w:numPr>
          <w:ilvl w:val="0"/>
          <w:numId w:val="75"/>
        </w:numPr>
        <w:rPr>
          <w:sz w:val="36"/>
          <w:szCs w:val="36"/>
          <w:lang w:val="en-US"/>
        </w:rPr>
      </w:pPr>
      <w:r w:rsidRPr="00F07C2D">
        <w:rPr>
          <w:sz w:val="36"/>
          <w:szCs w:val="36"/>
          <w:lang w:val="en-US"/>
        </w:rPr>
        <w:t>Data Storage: Data is typically stored locally on the user's device, offering more direct control over data.</w:t>
      </w:r>
    </w:p>
    <w:p w14:paraId="14D91386" w14:textId="588F1AC0" w:rsidR="00CC5E6A" w:rsidRPr="00F07C2D" w:rsidRDefault="00CC5E6A" w:rsidP="00F07C2D">
      <w:pPr>
        <w:pStyle w:val="ListParagraph"/>
        <w:numPr>
          <w:ilvl w:val="0"/>
          <w:numId w:val="75"/>
        </w:numPr>
        <w:rPr>
          <w:sz w:val="36"/>
          <w:szCs w:val="36"/>
          <w:lang w:val="en-US"/>
        </w:rPr>
      </w:pPr>
      <w:r w:rsidRPr="00F07C2D">
        <w:rPr>
          <w:sz w:val="36"/>
          <w:szCs w:val="36"/>
          <w:lang w:val="en-US"/>
        </w:rPr>
        <w:t>Offline Access: Can often function without an active internet connection once installed.</w:t>
      </w:r>
    </w:p>
    <w:p w14:paraId="66CEB23A" w14:textId="39AE3C64" w:rsidR="00CC5E6A" w:rsidRPr="00F07C2D" w:rsidRDefault="00CC5E6A" w:rsidP="00F07C2D">
      <w:pPr>
        <w:pStyle w:val="ListParagraph"/>
        <w:numPr>
          <w:ilvl w:val="0"/>
          <w:numId w:val="75"/>
        </w:numPr>
        <w:rPr>
          <w:sz w:val="36"/>
          <w:szCs w:val="36"/>
          <w:lang w:val="en-US"/>
        </w:rPr>
      </w:pPr>
      <w:r w:rsidRPr="00F07C2D">
        <w:rPr>
          <w:sz w:val="36"/>
          <w:szCs w:val="36"/>
          <w:lang w:val="en-US"/>
        </w:rPr>
        <w:lastRenderedPageBreak/>
        <w:t xml:space="preserve">Performance: </w:t>
      </w:r>
      <w:proofErr w:type="gramStart"/>
      <w:r w:rsidRPr="00F07C2D">
        <w:rPr>
          <w:sz w:val="36"/>
          <w:szCs w:val="36"/>
          <w:lang w:val="en-US"/>
        </w:rPr>
        <w:t>Generally</w:t>
      </w:r>
      <w:proofErr w:type="gramEnd"/>
      <w:r w:rsidRPr="00F07C2D">
        <w:rPr>
          <w:sz w:val="36"/>
          <w:szCs w:val="36"/>
          <w:lang w:val="en-US"/>
        </w:rPr>
        <w:t xml:space="preserve"> offer faster performance and better responsiveness as they run directly on the local hardware resources. They can be optimized for specific hardware.</w:t>
      </w:r>
    </w:p>
    <w:p w14:paraId="22983DE7" w14:textId="0E7EF374" w:rsidR="00CC5E6A" w:rsidRPr="00F07C2D" w:rsidRDefault="00CC5E6A" w:rsidP="00F07C2D">
      <w:pPr>
        <w:pStyle w:val="ListParagraph"/>
        <w:numPr>
          <w:ilvl w:val="0"/>
          <w:numId w:val="75"/>
        </w:numPr>
        <w:rPr>
          <w:sz w:val="36"/>
          <w:szCs w:val="36"/>
          <w:lang w:val="en-US"/>
        </w:rPr>
      </w:pPr>
      <w:r w:rsidRPr="00F07C2D">
        <w:rPr>
          <w:sz w:val="36"/>
          <w:szCs w:val="36"/>
          <w:lang w:val="en-US"/>
        </w:rPr>
        <w:t>Security: Can be more secure as data is stored locally, but the device itself needs to be protected.</w:t>
      </w:r>
    </w:p>
    <w:p w14:paraId="458B90CC" w14:textId="1CA62787" w:rsidR="00CC5E6A" w:rsidRPr="00F07C2D" w:rsidRDefault="00CC5E6A" w:rsidP="00F07C2D">
      <w:pPr>
        <w:pStyle w:val="ListParagraph"/>
        <w:numPr>
          <w:ilvl w:val="0"/>
          <w:numId w:val="75"/>
        </w:numPr>
        <w:rPr>
          <w:sz w:val="36"/>
          <w:szCs w:val="36"/>
          <w:lang w:val="en-US"/>
        </w:rPr>
      </w:pPr>
      <w:r w:rsidRPr="00F07C2D">
        <w:rPr>
          <w:sz w:val="36"/>
          <w:szCs w:val="36"/>
          <w:lang w:val="en-US"/>
        </w:rPr>
        <w:t>Cost: Can have higher development costs, especially if separate versions need to be built for different operating systems. Maintenance can also be more complex due to individual installations.</w:t>
      </w:r>
    </w:p>
    <w:p w14:paraId="70E480BF" w14:textId="4A3F5916" w:rsidR="00455023" w:rsidRDefault="00CC5E6A" w:rsidP="00F07C2D">
      <w:pPr>
        <w:pStyle w:val="ListParagraph"/>
        <w:numPr>
          <w:ilvl w:val="0"/>
          <w:numId w:val="75"/>
        </w:numPr>
        <w:rPr>
          <w:sz w:val="36"/>
          <w:szCs w:val="36"/>
          <w:lang w:val="en-US"/>
        </w:rPr>
      </w:pPr>
      <w:r w:rsidRPr="00F07C2D">
        <w:rPr>
          <w:sz w:val="36"/>
          <w:szCs w:val="36"/>
          <w:lang w:val="en-US"/>
        </w:rPr>
        <w:t>Examples: Microsoft Office Suite, Adobe Photoshop, video games, IDEs (Integrated Development Environments).</w:t>
      </w:r>
    </w:p>
    <w:p w14:paraId="048D1174" w14:textId="54C64701" w:rsidR="00F07C2D" w:rsidRDefault="00F07C2D" w:rsidP="00F07C2D">
      <w:pPr>
        <w:rPr>
          <w:sz w:val="36"/>
          <w:szCs w:val="36"/>
        </w:rPr>
      </w:pPr>
      <w:r>
        <w:rPr>
          <w:sz w:val="36"/>
          <w:szCs w:val="36"/>
          <w:lang w:val="en-US"/>
        </w:rPr>
        <w:t>Q</w:t>
      </w:r>
      <w:r w:rsidR="000E7614">
        <w:rPr>
          <w:sz w:val="36"/>
          <w:szCs w:val="36"/>
          <w:lang w:val="en-US"/>
        </w:rPr>
        <w:t xml:space="preserve">-25 </w:t>
      </w:r>
      <w:r w:rsidR="001D630D" w:rsidRPr="001D630D">
        <w:rPr>
          <w:sz w:val="36"/>
          <w:szCs w:val="36"/>
        </w:rPr>
        <w:t>What are the advantages of using web applications over desktop applications?</w:t>
      </w:r>
    </w:p>
    <w:p w14:paraId="3DE64731" w14:textId="77777777" w:rsidR="00BC5675" w:rsidRPr="00BC5675" w:rsidRDefault="00BC5675" w:rsidP="00BC5675">
      <w:pPr>
        <w:pStyle w:val="ListParagraph"/>
        <w:numPr>
          <w:ilvl w:val="0"/>
          <w:numId w:val="73"/>
        </w:numPr>
        <w:rPr>
          <w:sz w:val="36"/>
          <w:szCs w:val="36"/>
          <w:lang w:val="en-US"/>
        </w:rPr>
      </w:pPr>
      <w:r w:rsidRPr="00BC5675">
        <w:rPr>
          <w:sz w:val="36"/>
          <w:szCs w:val="36"/>
          <w:lang w:val="en-US"/>
        </w:rPr>
        <w:t>The advantages of using web applications over desktop applications include:</w:t>
      </w:r>
    </w:p>
    <w:p w14:paraId="4645FAD7" w14:textId="5E367F80" w:rsidR="00BC5675" w:rsidRPr="007D1842" w:rsidRDefault="00BC5675" w:rsidP="007D1842">
      <w:pPr>
        <w:pStyle w:val="ListParagraph"/>
        <w:numPr>
          <w:ilvl w:val="0"/>
          <w:numId w:val="77"/>
        </w:numPr>
        <w:rPr>
          <w:sz w:val="36"/>
          <w:szCs w:val="36"/>
          <w:lang w:val="en-US"/>
        </w:rPr>
      </w:pPr>
      <w:r w:rsidRPr="007D1842">
        <w:rPr>
          <w:sz w:val="36"/>
          <w:szCs w:val="36"/>
          <w:lang w:val="en-US"/>
        </w:rPr>
        <w:t>Accessibility: Web applications can be accessed from any device with an internet connection and a web browser, regardless of the operating system (Windows, macOS, Linux, Android, iOS). This offers greater flexibility and convenience for users.</w:t>
      </w:r>
    </w:p>
    <w:p w14:paraId="05B4F45C" w14:textId="7AA5EE72" w:rsidR="00BC5675" w:rsidRPr="007D1842" w:rsidRDefault="00BC5675" w:rsidP="007D1842">
      <w:pPr>
        <w:pStyle w:val="ListParagraph"/>
        <w:numPr>
          <w:ilvl w:val="0"/>
          <w:numId w:val="77"/>
        </w:numPr>
        <w:rPr>
          <w:sz w:val="36"/>
          <w:szCs w:val="36"/>
          <w:lang w:val="en-US"/>
        </w:rPr>
      </w:pPr>
      <w:r w:rsidRPr="007D1842">
        <w:rPr>
          <w:sz w:val="36"/>
          <w:szCs w:val="36"/>
          <w:lang w:val="en-US"/>
        </w:rPr>
        <w:t>No Installation Required: Users don't need to download and install web applications, saving storage space and simplifying the process of getting started. They simply access the application through a URL.</w:t>
      </w:r>
    </w:p>
    <w:p w14:paraId="0A0F1044" w14:textId="6CDB775E" w:rsidR="00BC5675" w:rsidRPr="007D1842" w:rsidRDefault="00BC5675" w:rsidP="007D1842">
      <w:pPr>
        <w:pStyle w:val="ListParagraph"/>
        <w:numPr>
          <w:ilvl w:val="0"/>
          <w:numId w:val="77"/>
        </w:numPr>
        <w:rPr>
          <w:sz w:val="36"/>
          <w:szCs w:val="36"/>
          <w:lang w:val="en-US"/>
        </w:rPr>
      </w:pPr>
      <w:r w:rsidRPr="007D1842">
        <w:rPr>
          <w:sz w:val="36"/>
          <w:szCs w:val="36"/>
          <w:lang w:val="en-US"/>
        </w:rPr>
        <w:lastRenderedPageBreak/>
        <w:t>Automatic Updates: Updates are managed on the server side and are automatically available to all users without requiring any action on their part. This ensures everyone is always using the latest version.</w:t>
      </w:r>
    </w:p>
    <w:p w14:paraId="7EEFC5EF" w14:textId="66E92448" w:rsidR="00BC5675" w:rsidRPr="007D1842" w:rsidRDefault="00BC5675" w:rsidP="007D1842">
      <w:pPr>
        <w:pStyle w:val="ListParagraph"/>
        <w:numPr>
          <w:ilvl w:val="0"/>
          <w:numId w:val="77"/>
        </w:numPr>
        <w:rPr>
          <w:sz w:val="36"/>
          <w:szCs w:val="36"/>
          <w:lang w:val="en-US"/>
        </w:rPr>
      </w:pPr>
      <w:r w:rsidRPr="007D1842">
        <w:rPr>
          <w:sz w:val="36"/>
          <w:szCs w:val="36"/>
          <w:lang w:val="en-US"/>
        </w:rPr>
        <w:t>Cross-Platform Compatibility: Developers can write a single codebase that works across different platforms and devices, reducing development time and costs associated with creating separate versions for each operating system.</w:t>
      </w:r>
    </w:p>
    <w:p w14:paraId="4F895BBB" w14:textId="7FCC5A8A" w:rsidR="00BC5675" w:rsidRPr="007D1842" w:rsidRDefault="00BC5675" w:rsidP="007D1842">
      <w:pPr>
        <w:pStyle w:val="ListParagraph"/>
        <w:numPr>
          <w:ilvl w:val="0"/>
          <w:numId w:val="77"/>
        </w:numPr>
        <w:rPr>
          <w:sz w:val="36"/>
          <w:szCs w:val="36"/>
          <w:lang w:val="en-US"/>
        </w:rPr>
      </w:pPr>
      <w:r w:rsidRPr="007D1842">
        <w:rPr>
          <w:sz w:val="36"/>
          <w:szCs w:val="36"/>
          <w:lang w:val="en-US"/>
        </w:rPr>
        <w:t>Scalability: Web applications can often be scaled more easily to handle a large number of users by leveraging cloud-based infrastructure.</w:t>
      </w:r>
    </w:p>
    <w:p w14:paraId="63910327" w14:textId="7D1A3E02" w:rsidR="00BC5675" w:rsidRPr="007D1842" w:rsidRDefault="00BC5675" w:rsidP="007D1842">
      <w:pPr>
        <w:pStyle w:val="ListParagraph"/>
        <w:numPr>
          <w:ilvl w:val="0"/>
          <w:numId w:val="77"/>
        </w:numPr>
        <w:rPr>
          <w:sz w:val="36"/>
          <w:szCs w:val="36"/>
          <w:lang w:val="en-US"/>
        </w:rPr>
      </w:pPr>
      <w:r w:rsidRPr="007D1842">
        <w:rPr>
          <w:sz w:val="36"/>
          <w:szCs w:val="36"/>
          <w:lang w:val="en-US"/>
        </w:rPr>
        <w:t>Easier Deployment and Maintenance: Deploying and maintaining web applications is generally simpler as changes are made on a central server rather than on individual user devices.</w:t>
      </w:r>
    </w:p>
    <w:p w14:paraId="4D32D06D" w14:textId="3A507257" w:rsidR="00BC5675" w:rsidRPr="007D1842" w:rsidRDefault="00BC5675" w:rsidP="007D1842">
      <w:pPr>
        <w:pStyle w:val="ListParagraph"/>
        <w:numPr>
          <w:ilvl w:val="0"/>
          <w:numId w:val="77"/>
        </w:numPr>
        <w:rPr>
          <w:sz w:val="36"/>
          <w:szCs w:val="36"/>
          <w:lang w:val="en-US"/>
        </w:rPr>
      </w:pPr>
      <w:r w:rsidRPr="007D1842">
        <w:rPr>
          <w:sz w:val="36"/>
          <w:szCs w:val="36"/>
          <w:lang w:val="en-US"/>
        </w:rPr>
        <w:t xml:space="preserve">Cost-Effective for Users: Users typically don't need high-end hardware to run web applications as the processing </w:t>
      </w:r>
      <w:proofErr w:type="gramStart"/>
      <w:r w:rsidRPr="007D1842">
        <w:rPr>
          <w:sz w:val="36"/>
          <w:szCs w:val="36"/>
          <w:lang w:val="en-US"/>
        </w:rPr>
        <w:t>is</w:t>
      </w:r>
      <w:proofErr w:type="gramEnd"/>
      <w:r w:rsidRPr="007D1842">
        <w:rPr>
          <w:sz w:val="36"/>
          <w:szCs w:val="36"/>
          <w:lang w:val="en-US"/>
        </w:rPr>
        <w:t xml:space="preserve"> often done on the server.</w:t>
      </w:r>
    </w:p>
    <w:p w14:paraId="614CDF59" w14:textId="161DC3B3" w:rsidR="00BC5675" w:rsidRDefault="00BC5675" w:rsidP="007D1842">
      <w:pPr>
        <w:pStyle w:val="ListParagraph"/>
        <w:numPr>
          <w:ilvl w:val="0"/>
          <w:numId w:val="77"/>
        </w:numPr>
        <w:rPr>
          <w:sz w:val="36"/>
          <w:szCs w:val="36"/>
          <w:lang w:val="en-US"/>
        </w:rPr>
      </w:pPr>
      <w:r w:rsidRPr="007D1842">
        <w:rPr>
          <w:sz w:val="36"/>
          <w:szCs w:val="36"/>
          <w:lang w:val="en-US"/>
        </w:rPr>
        <w:t>Collaboration: Web applications often facilitate easier data sharing and real-time collaboration among multiple users.</w:t>
      </w:r>
    </w:p>
    <w:p w14:paraId="2DA8BE37" w14:textId="15E002E4" w:rsidR="000217BA" w:rsidRPr="000217BA" w:rsidRDefault="000217BA" w:rsidP="000217BA">
      <w:pPr>
        <w:rPr>
          <w:sz w:val="36"/>
          <w:szCs w:val="36"/>
          <w:lang w:val="en-US"/>
        </w:rPr>
      </w:pPr>
      <w:r>
        <w:rPr>
          <w:sz w:val="36"/>
          <w:szCs w:val="36"/>
          <w:lang w:val="en-US"/>
        </w:rPr>
        <w:t>Q-</w:t>
      </w:r>
      <w:proofErr w:type="gramStart"/>
      <w:r>
        <w:rPr>
          <w:sz w:val="36"/>
          <w:szCs w:val="36"/>
          <w:lang w:val="en-US"/>
        </w:rPr>
        <w:t xml:space="preserve">26 </w:t>
      </w:r>
      <w:r w:rsidR="007E0A18">
        <w:rPr>
          <w:sz w:val="36"/>
          <w:szCs w:val="36"/>
          <w:lang w:val="en-US"/>
        </w:rPr>
        <w:t xml:space="preserve"> </w:t>
      </w:r>
      <w:r w:rsidR="007E0A18" w:rsidRPr="007E0A18">
        <w:rPr>
          <w:sz w:val="36"/>
          <w:szCs w:val="36"/>
        </w:rPr>
        <w:t>What</w:t>
      </w:r>
      <w:proofErr w:type="gramEnd"/>
      <w:r w:rsidR="007E0A18" w:rsidRPr="007E0A18">
        <w:rPr>
          <w:sz w:val="36"/>
          <w:szCs w:val="36"/>
        </w:rPr>
        <w:t xml:space="preserve"> role does UI/UX design play in application development?</w:t>
      </w:r>
    </w:p>
    <w:p w14:paraId="1637A794" w14:textId="1BC8094E" w:rsidR="00CA48D0" w:rsidRDefault="00CA48D0" w:rsidP="00A8000E">
      <w:pPr>
        <w:rPr>
          <w:sz w:val="36"/>
          <w:szCs w:val="36"/>
        </w:rPr>
      </w:pPr>
      <w:r>
        <w:rPr>
          <w:sz w:val="36"/>
          <w:szCs w:val="36"/>
          <w:lang w:val="en-US"/>
        </w:rPr>
        <w:t xml:space="preserve">Q-27 </w:t>
      </w:r>
      <w:r w:rsidRPr="00CA48D0">
        <w:rPr>
          <w:sz w:val="36"/>
          <w:szCs w:val="36"/>
        </w:rPr>
        <w:t>What are the differences between native and hybrid mobile apps?</w:t>
      </w:r>
    </w:p>
    <w:p w14:paraId="413488BC" w14:textId="09EFEA50" w:rsidR="0060269C" w:rsidRDefault="00A8000E" w:rsidP="0060269C">
      <w:pPr>
        <w:pStyle w:val="ListParagraph"/>
        <w:numPr>
          <w:ilvl w:val="0"/>
          <w:numId w:val="78"/>
        </w:numPr>
        <w:rPr>
          <w:sz w:val="36"/>
          <w:szCs w:val="36"/>
        </w:rPr>
      </w:pPr>
      <w:r w:rsidRPr="0060269C">
        <w:rPr>
          <w:sz w:val="36"/>
          <w:szCs w:val="36"/>
        </w:rPr>
        <w:lastRenderedPageBreak/>
        <w:t xml:space="preserve">Native Mobile Apps </w:t>
      </w:r>
    </w:p>
    <w:p w14:paraId="2FAA8300" w14:textId="54C6512A" w:rsidR="00FE4134" w:rsidRPr="00FE4134" w:rsidRDefault="008B789F" w:rsidP="00FE4134">
      <w:pPr>
        <w:pStyle w:val="ListParagraph"/>
        <w:numPr>
          <w:ilvl w:val="0"/>
          <w:numId w:val="79"/>
        </w:numPr>
        <w:rPr>
          <w:sz w:val="36"/>
          <w:szCs w:val="36"/>
        </w:rPr>
      </w:pPr>
      <w:proofErr w:type="gramStart"/>
      <w:r>
        <w:rPr>
          <w:sz w:val="36"/>
          <w:szCs w:val="36"/>
        </w:rPr>
        <w:t>Define :</w:t>
      </w:r>
      <w:proofErr w:type="gramEnd"/>
      <w:r>
        <w:rPr>
          <w:sz w:val="36"/>
          <w:szCs w:val="36"/>
        </w:rPr>
        <w:t xml:space="preserve"> Native apps are </w:t>
      </w:r>
      <w:r w:rsidR="00A41BBB">
        <w:rPr>
          <w:sz w:val="36"/>
          <w:szCs w:val="36"/>
        </w:rPr>
        <w:t xml:space="preserve">built specifically for a particular </w:t>
      </w:r>
      <w:r w:rsidR="000A2BC8">
        <w:rPr>
          <w:sz w:val="36"/>
          <w:szCs w:val="36"/>
        </w:rPr>
        <w:t xml:space="preserve">mobile operating system </w:t>
      </w:r>
      <w:r w:rsidR="00B327E9">
        <w:rPr>
          <w:sz w:val="36"/>
          <w:szCs w:val="36"/>
        </w:rPr>
        <w:t xml:space="preserve">(OS)such as IOS </w:t>
      </w:r>
      <w:r w:rsidR="00B07735">
        <w:rPr>
          <w:sz w:val="36"/>
          <w:szCs w:val="36"/>
        </w:rPr>
        <w:t xml:space="preserve">(using </w:t>
      </w:r>
      <w:r w:rsidR="006D0A86">
        <w:rPr>
          <w:sz w:val="36"/>
          <w:szCs w:val="36"/>
        </w:rPr>
        <w:t>S</w:t>
      </w:r>
      <w:r w:rsidR="00B07735">
        <w:rPr>
          <w:sz w:val="36"/>
          <w:szCs w:val="36"/>
        </w:rPr>
        <w:t xml:space="preserve">wift or </w:t>
      </w:r>
      <w:r w:rsidR="006305EF">
        <w:rPr>
          <w:sz w:val="36"/>
          <w:szCs w:val="36"/>
        </w:rPr>
        <w:t>Objective</w:t>
      </w:r>
      <w:r w:rsidR="00B07735">
        <w:rPr>
          <w:sz w:val="36"/>
          <w:szCs w:val="36"/>
        </w:rPr>
        <w:t xml:space="preserve"> -</w:t>
      </w:r>
      <w:r w:rsidR="006D0A86">
        <w:rPr>
          <w:sz w:val="36"/>
          <w:szCs w:val="36"/>
        </w:rPr>
        <w:t>C</w:t>
      </w:r>
      <w:r w:rsidR="00B07735">
        <w:rPr>
          <w:sz w:val="36"/>
          <w:szCs w:val="36"/>
        </w:rPr>
        <w:t>)</w:t>
      </w:r>
      <w:r w:rsidR="001B1D8D">
        <w:rPr>
          <w:sz w:val="36"/>
          <w:szCs w:val="36"/>
        </w:rPr>
        <w:t xml:space="preserve"> or </w:t>
      </w:r>
      <w:r w:rsidR="00FE4134" w:rsidRPr="00FE4134">
        <w:rPr>
          <w:sz w:val="36"/>
          <w:szCs w:val="36"/>
        </w:rPr>
        <w:t>Android (using Java or Kotlin). They are installed directly onto the device from the respective app stores (Apple App Store or Google Play Store).</w:t>
      </w:r>
    </w:p>
    <w:p w14:paraId="3B706F31" w14:textId="57930478" w:rsidR="00FE4134" w:rsidRPr="00FE4134" w:rsidRDefault="00FE4134" w:rsidP="00FE4134">
      <w:pPr>
        <w:pStyle w:val="ListParagraph"/>
        <w:numPr>
          <w:ilvl w:val="0"/>
          <w:numId w:val="79"/>
        </w:numPr>
        <w:rPr>
          <w:sz w:val="36"/>
          <w:szCs w:val="36"/>
        </w:rPr>
      </w:pPr>
      <w:r w:rsidRPr="00FE4134">
        <w:rPr>
          <w:sz w:val="36"/>
          <w:szCs w:val="36"/>
        </w:rPr>
        <w:t>Development: Requires separate codebases and development teams for each platform you want to support (e.g., one for iOS and another for Android).</w:t>
      </w:r>
    </w:p>
    <w:p w14:paraId="63667C9F" w14:textId="5209886C" w:rsidR="00FE4134" w:rsidRPr="00FE4134" w:rsidRDefault="00FE4134" w:rsidP="00FE4134">
      <w:pPr>
        <w:pStyle w:val="ListParagraph"/>
        <w:numPr>
          <w:ilvl w:val="0"/>
          <w:numId w:val="79"/>
        </w:numPr>
        <w:rPr>
          <w:sz w:val="36"/>
          <w:szCs w:val="36"/>
        </w:rPr>
      </w:pPr>
      <w:r w:rsidRPr="00FE4134">
        <w:rPr>
          <w:sz w:val="36"/>
          <w:szCs w:val="36"/>
        </w:rPr>
        <w:t xml:space="preserve"> Performance: </w:t>
      </w:r>
      <w:proofErr w:type="gramStart"/>
      <w:r w:rsidRPr="00FE4134">
        <w:rPr>
          <w:sz w:val="36"/>
          <w:szCs w:val="36"/>
        </w:rPr>
        <w:t>Generally</w:t>
      </w:r>
      <w:proofErr w:type="gramEnd"/>
      <w:r w:rsidRPr="00FE4134">
        <w:rPr>
          <w:sz w:val="36"/>
          <w:szCs w:val="36"/>
        </w:rPr>
        <w:t xml:space="preserve"> offer the best performance and responsiveness because they are optimized for the specific device and OS. They can directly access all device features and APIs (camera, GPS, contacts, etc.) seamlessly.</w:t>
      </w:r>
    </w:p>
    <w:p w14:paraId="6DC7C716" w14:textId="45435CD3" w:rsidR="00FE4134" w:rsidRPr="00FE4134" w:rsidRDefault="00FE4134" w:rsidP="00FE4134">
      <w:pPr>
        <w:pStyle w:val="ListParagraph"/>
        <w:numPr>
          <w:ilvl w:val="0"/>
          <w:numId w:val="79"/>
        </w:numPr>
        <w:rPr>
          <w:sz w:val="36"/>
          <w:szCs w:val="36"/>
        </w:rPr>
      </w:pPr>
      <w:r w:rsidRPr="00FE4134">
        <w:rPr>
          <w:sz w:val="36"/>
          <w:szCs w:val="36"/>
        </w:rPr>
        <w:t xml:space="preserve"> User Experience (UX): Provide a highly optimized and native look and feel, adhering to the specific UI/UX guidelines of each platform, leading to a more integrated and intuitive user experience.</w:t>
      </w:r>
    </w:p>
    <w:p w14:paraId="242D8357" w14:textId="4FDF0BAB" w:rsidR="00FE4134" w:rsidRPr="00FE4134" w:rsidRDefault="00FE4134" w:rsidP="00FE4134">
      <w:pPr>
        <w:pStyle w:val="ListParagraph"/>
        <w:numPr>
          <w:ilvl w:val="0"/>
          <w:numId w:val="79"/>
        </w:numPr>
        <w:rPr>
          <w:sz w:val="36"/>
          <w:szCs w:val="36"/>
        </w:rPr>
      </w:pPr>
      <w:r w:rsidRPr="00FE4134">
        <w:rPr>
          <w:sz w:val="36"/>
          <w:szCs w:val="36"/>
        </w:rPr>
        <w:t xml:space="preserve"> Cost and Time: Development can be more expensive and time-consuming as you're essentially building and maintaining two separate applications.</w:t>
      </w:r>
    </w:p>
    <w:p w14:paraId="01146D43" w14:textId="54766006" w:rsidR="00FE4134" w:rsidRPr="00FE4134" w:rsidRDefault="00FE4134" w:rsidP="00FE4134">
      <w:pPr>
        <w:pStyle w:val="ListParagraph"/>
        <w:numPr>
          <w:ilvl w:val="0"/>
          <w:numId w:val="79"/>
        </w:numPr>
        <w:rPr>
          <w:sz w:val="36"/>
          <w:szCs w:val="36"/>
        </w:rPr>
      </w:pPr>
      <w:r w:rsidRPr="00FE4134">
        <w:rPr>
          <w:sz w:val="36"/>
          <w:szCs w:val="36"/>
        </w:rPr>
        <w:t xml:space="preserve"> Updates: Users typically need to download and install updates through the app stores.</w:t>
      </w:r>
    </w:p>
    <w:p w14:paraId="07B04FDA" w14:textId="12C65956" w:rsidR="00FE4134" w:rsidRPr="00FE4134" w:rsidRDefault="00FE4134" w:rsidP="00FE4134">
      <w:pPr>
        <w:pStyle w:val="ListParagraph"/>
        <w:numPr>
          <w:ilvl w:val="0"/>
          <w:numId w:val="79"/>
        </w:numPr>
        <w:rPr>
          <w:sz w:val="36"/>
          <w:szCs w:val="36"/>
        </w:rPr>
      </w:pPr>
      <w:r w:rsidRPr="00FE4134">
        <w:rPr>
          <w:sz w:val="36"/>
          <w:szCs w:val="36"/>
        </w:rPr>
        <w:lastRenderedPageBreak/>
        <w:t xml:space="preserve">  Offline Capabilities: Often have robust offline capabilities, depending on the app's features.</w:t>
      </w:r>
    </w:p>
    <w:p w14:paraId="11F40DA1" w14:textId="77777777" w:rsidR="00FE4134" w:rsidRPr="006305EF" w:rsidRDefault="00FE4134" w:rsidP="006305EF">
      <w:pPr>
        <w:pStyle w:val="ListParagraph"/>
        <w:numPr>
          <w:ilvl w:val="0"/>
          <w:numId w:val="78"/>
        </w:numPr>
        <w:rPr>
          <w:sz w:val="36"/>
          <w:szCs w:val="36"/>
        </w:rPr>
      </w:pPr>
      <w:r w:rsidRPr="006305EF">
        <w:rPr>
          <w:sz w:val="36"/>
          <w:szCs w:val="36"/>
        </w:rPr>
        <w:t>Hybrid Mobile Apps</w:t>
      </w:r>
    </w:p>
    <w:p w14:paraId="5ABB97A4" w14:textId="04412B71" w:rsidR="00FE4134" w:rsidRPr="00FE4134" w:rsidRDefault="00FE4134" w:rsidP="00FE4134">
      <w:pPr>
        <w:pStyle w:val="ListParagraph"/>
        <w:numPr>
          <w:ilvl w:val="0"/>
          <w:numId w:val="79"/>
        </w:numPr>
        <w:rPr>
          <w:sz w:val="36"/>
          <w:szCs w:val="36"/>
        </w:rPr>
      </w:pPr>
      <w:r w:rsidRPr="00FE4134">
        <w:rPr>
          <w:sz w:val="36"/>
          <w:szCs w:val="36"/>
        </w:rPr>
        <w:t xml:space="preserve"> Definition: Hybrid apps are essentially web applications built with web technologies like HTML, CSS, and JavaScript, wrapped in a native container. Frameworks like Cordova, Ionic, and Capacitor are commonly used for this. Users download and install them from app stores like native apps.</w:t>
      </w:r>
    </w:p>
    <w:p w14:paraId="69B54EF9" w14:textId="0D4DD196" w:rsidR="00FE4134" w:rsidRPr="00FE4134" w:rsidRDefault="00655F69" w:rsidP="00FE4134">
      <w:pPr>
        <w:pStyle w:val="ListParagraph"/>
        <w:numPr>
          <w:ilvl w:val="0"/>
          <w:numId w:val="79"/>
        </w:numPr>
        <w:rPr>
          <w:sz w:val="36"/>
          <w:szCs w:val="36"/>
        </w:rPr>
      </w:pPr>
      <w:r>
        <w:rPr>
          <w:sz w:val="36"/>
          <w:szCs w:val="36"/>
        </w:rPr>
        <w:t xml:space="preserve"> </w:t>
      </w:r>
      <w:r w:rsidR="00FE4134" w:rsidRPr="00FE4134">
        <w:rPr>
          <w:sz w:val="36"/>
          <w:szCs w:val="36"/>
        </w:rPr>
        <w:t>Development: Aim for a single codebase that can run on multiple platforms, potentially reducing development time and cost.</w:t>
      </w:r>
    </w:p>
    <w:p w14:paraId="6BA38743" w14:textId="11F14507" w:rsidR="00FE4134" w:rsidRPr="00FE4134" w:rsidRDefault="00FE4134" w:rsidP="00FE4134">
      <w:pPr>
        <w:pStyle w:val="ListParagraph"/>
        <w:numPr>
          <w:ilvl w:val="0"/>
          <w:numId w:val="79"/>
        </w:numPr>
        <w:rPr>
          <w:sz w:val="36"/>
          <w:szCs w:val="36"/>
        </w:rPr>
      </w:pPr>
      <w:r w:rsidRPr="00FE4134">
        <w:rPr>
          <w:sz w:val="36"/>
          <w:szCs w:val="36"/>
        </w:rPr>
        <w:t xml:space="preserve"> Performance: Performance can be less optimal than native apps, especially for graphically intensive applications or those requiring complex native feature access, as they rely on a </w:t>
      </w:r>
      <w:proofErr w:type="spellStart"/>
      <w:r w:rsidRPr="00FE4134">
        <w:rPr>
          <w:sz w:val="36"/>
          <w:szCs w:val="36"/>
        </w:rPr>
        <w:t>webview</w:t>
      </w:r>
      <w:proofErr w:type="spellEnd"/>
      <w:r w:rsidRPr="00FE4134">
        <w:rPr>
          <w:sz w:val="36"/>
          <w:szCs w:val="36"/>
        </w:rPr>
        <w:t xml:space="preserve"> to render the UI.</w:t>
      </w:r>
    </w:p>
    <w:p w14:paraId="7B890940" w14:textId="35B13DD2" w:rsidR="00FE4134" w:rsidRPr="00FE4134" w:rsidRDefault="00FE4134" w:rsidP="00FE4134">
      <w:pPr>
        <w:pStyle w:val="ListParagraph"/>
        <w:numPr>
          <w:ilvl w:val="0"/>
          <w:numId w:val="79"/>
        </w:numPr>
        <w:rPr>
          <w:sz w:val="36"/>
          <w:szCs w:val="36"/>
        </w:rPr>
      </w:pPr>
      <w:r w:rsidRPr="00FE4134">
        <w:rPr>
          <w:sz w:val="36"/>
          <w:szCs w:val="36"/>
        </w:rPr>
        <w:t xml:space="preserve"> User Experience (UX): While they can mimic a native look and feel, achieving the same level of seamlessness and platform-specific UI/UX can be challenging. Users might notice slight inconsistencies or slower transitions compared to native apps.</w:t>
      </w:r>
    </w:p>
    <w:p w14:paraId="5334DC74" w14:textId="1610E964" w:rsidR="00FE4134" w:rsidRPr="00FE4134" w:rsidRDefault="00FE4134" w:rsidP="00FE4134">
      <w:pPr>
        <w:pStyle w:val="ListParagraph"/>
        <w:numPr>
          <w:ilvl w:val="0"/>
          <w:numId w:val="79"/>
        </w:numPr>
        <w:rPr>
          <w:sz w:val="36"/>
          <w:szCs w:val="36"/>
        </w:rPr>
      </w:pPr>
      <w:r w:rsidRPr="00FE4134">
        <w:rPr>
          <w:sz w:val="36"/>
          <w:szCs w:val="36"/>
        </w:rPr>
        <w:t xml:space="preserve"> Cost and Time: Generally lower initial development costs and faster time-to-market due to the single codebase approach. However, </w:t>
      </w:r>
      <w:r w:rsidRPr="00FE4134">
        <w:rPr>
          <w:sz w:val="36"/>
          <w:szCs w:val="36"/>
        </w:rPr>
        <w:lastRenderedPageBreak/>
        <w:t>complex hybrid apps requiring extensive native feature integration might still incur significant development effort.</w:t>
      </w:r>
    </w:p>
    <w:p w14:paraId="2DFA1FE4" w14:textId="63B572E7" w:rsidR="00FE4134" w:rsidRPr="00FE4134" w:rsidRDefault="00FE4134" w:rsidP="00FE4134">
      <w:pPr>
        <w:pStyle w:val="ListParagraph"/>
        <w:numPr>
          <w:ilvl w:val="0"/>
          <w:numId w:val="79"/>
        </w:numPr>
        <w:rPr>
          <w:sz w:val="36"/>
          <w:szCs w:val="36"/>
        </w:rPr>
      </w:pPr>
      <w:r w:rsidRPr="00FE4134">
        <w:rPr>
          <w:sz w:val="36"/>
          <w:szCs w:val="36"/>
        </w:rPr>
        <w:t xml:space="preserve"> Updates: Updates can sometimes be pushed directly to the app without requiring users to download a new version from the app store (for the web portion), but updates involving native functionalities or container changes still require app store updates.</w:t>
      </w:r>
    </w:p>
    <w:p w14:paraId="20A4E672" w14:textId="6CC9EE95" w:rsidR="0060269C" w:rsidRDefault="00FE4134" w:rsidP="00FE4134">
      <w:pPr>
        <w:pStyle w:val="ListParagraph"/>
        <w:numPr>
          <w:ilvl w:val="0"/>
          <w:numId w:val="79"/>
        </w:numPr>
        <w:rPr>
          <w:sz w:val="36"/>
          <w:szCs w:val="36"/>
        </w:rPr>
      </w:pPr>
      <w:r w:rsidRPr="00FE4134">
        <w:rPr>
          <w:sz w:val="36"/>
          <w:szCs w:val="36"/>
        </w:rPr>
        <w:t xml:space="preserve"> Access to Device Features: Access to native device features is often achieved through plugins, which might not always be readily available, up-to-date, or offer the same level of functionality as native APIs.</w:t>
      </w:r>
    </w:p>
    <w:p w14:paraId="611F6D47" w14:textId="004FE1B4" w:rsidR="005B6B22" w:rsidRDefault="00AF0804" w:rsidP="005B6B22">
      <w:pPr>
        <w:rPr>
          <w:sz w:val="36"/>
          <w:szCs w:val="36"/>
        </w:rPr>
      </w:pPr>
      <w:r>
        <w:rPr>
          <w:sz w:val="36"/>
          <w:szCs w:val="36"/>
        </w:rPr>
        <w:t>Q-</w:t>
      </w:r>
      <w:proofErr w:type="gramStart"/>
      <w:r>
        <w:rPr>
          <w:sz w:val="36"/>
          <w:szCs w:val="36"/>
        </w:rPr>
        <w:t xml:space="preserve">28 </w:t>
      </w:r>
      <w:r w:rsidRPr="00AF0804">
        <w:rPr>
          <w:sz w:val="36"/>
          <w:szCs w:val="36"/>
        </w:rPr>
        <w:t>:</w:t>
      </w:r>
      <w:proofErr w:type="gramEnd"/>
      <w:r w:rsidRPr="00AF0804">
        <w:rPr>
          <w:sz w:val="36"/>
          <w:szCs w:val="36"/>
        </w:rPr>
        <w:t xml:space="preserve"> What are the pros and cons of desktop applications compared to web applications?</w:t>
      </w:r>
    </w:p>
    <w:p w14:paraId="54B44E67" w14:textId="77777777" w:rsidR="00D96CB2" w:rsidRPr="00D96CB2" w:rsidRDefault="00D96CB2" w:rsidP="00D96CB2">
      <w:pPr>
        <w:pStyle w:val="ListParagraph"/>
        <w:numPr>
          <w:ilvl w:val="0"/>
          <w:numId w:val="78"/>
        </w:numPr>
        <w:rPr>
          <w:sz w:val="36"/>
          <w:szCs w:val="36"/>
        </w:rPr>
      </w:pPr>
      <w:r w:rsidRPr="00D96CB2">
        <w:rPr>
          <w:sz w:val="36"/>
          <w:szCs w:val="36"/>
        </w:rPr>
        <w:t>Desktop Apps:</w:t>
      </w:r>
    </w:p>
    <w:p w14:paraId="2430A973" w14:textId="6FB16DEC" w:rsidR="00D96CB2" w:rsidRPr="00D96CB2" w:rsidRDefault="00D96CB2" w:rsidP="00D96CB2">
      <w:pPr>
        <w:pStyle w:val="ListParagraph"/>
        <w:numPr>
          <w:ilvl w:val="0"/>
          <w:numId w:val="80"/>
        </w:numPr>
        <w:rPr>
          <w:sz w:val="36"/>
          <w:szCs w:val="36"/>
        </w:rPr>
      </w:pPr>
      <w:r w:rsidRPr="00D96CB2">
        <w:rPr>
          <w:sz w:val="36"/>
          <w:szCs w:val="36"/>
        </w:rPr>
        <w:t xml:space="preserve"> Pros: Faster, offline use, potentially more secure locally, full hardware access.</w:t>
      </w:r>
    </w:p>
    <w:p w14:paraId="79E1670F" w14:textId="55693288" w:rsidR="00D96CB2" w:rsidRPr="00D96CB2" w:rsidRDefault="00D96CB2" w:rsidP="00D96CB2">
      <w:pPr>
        <w:pStyle w:val="ListParagraph"/>
        <w:numPr>
          <w:ilvl w:val="0"/>
          <w:numId w:val="80"/>
        </w:numPr>
        <w:rPr>
          <w:sz w:val="36"/>
          <w:szCs w:val="36"/>
        </w:rPr>
      </w:pPr>
      <w:r w:rsidRPr="00D96CB2">
        <w:rPr>
          <w:sz w:val="36"/>
          <w:szCs w:val="36"/>
        </w:rPr>
        <w:t xml:space="preserve"> Cons: Platform-specific, requires installation, harder to update and share.</w:t>
      </w:r>
    </w:p>
    <w:p w14:paraId="573B92D3" w14:textId="77777777" w:rsidR="00D96CB2" w:rsidRPr="00D96CB2" w:rsidRDefault="00D96CB2" w:rsidP="00D96CB2">
      <w:pPr>
        <w:pStyle w:val="ListParagraph"/>
        <w:numPr>
          <w:ilvl w:val="0"/>
          <w:numId w:val="78"/>
        </w:numPr>
        <w:rPr>
          <w:sz w:val="36"/>
          <w:szCs w:val="36"/>
        </w:rPr>
      </w:pPr>
      <w:r w:rsidRPr="00D96CB2">
        <w:rPr>
          <w:sz w:val="36"/>
          <w:szCs w:val="36"/>
        </w:rPr>
        <w:t>Web Apps:</w:t>
      </w:r>
    </w:p>
    <w:p w14:paraId="237C838B" w14:textId="3E79A065" w:rsidR="00D96CB2" w:rsidRPr="00D96CB2" w:rsidRDefault="00D96CB2" w:rsidP="00D96CB2">
      <w:pPr>
        <w:pStyle w:val="ListParagraph"/>
        <w:numPr>
          <w:ilvl w:val="0"/>
          <w:numId w:val="78"/>
        </w:numPr>
        <w:rPr>
          <w:sz w:val="36"/>
          <w:szCs w:val="36"/>
        </w:rPr>
      </w:pPr>
      <w:r w:rsidRPr="00D96CB2">
        <w:rPr>
          <w:sz w:val="36"/>
          <w:szCs w:val="36"/>
        </w:rPr>
        <w:t xml:space="preserve"> Pros: Accessible anywhere with internet, no install needed, easy updates and sharing.</w:t>
      </w:r>
    </w:p>
    <w:p w14:paraId="48892802" w14:textId="04861641" w:rsidR="00AF0804" w:rsidRDefault="00D96CB2" w:rsidP="00D96CB2">
      <w:pPr>
        <w:pStyle w:val="ListParagraph"/>
        <w:numPr>
          <w:ilvl w:val="0"/>
          <w:numId w:val="78"/>
        </w:numPr>
        <w:rPr>
          <w:sz w:val="36"/>
          <w:szCs w:val="36"/>
        </w:rPr>
      </w:pPr>
      <w:r w:rsidRPr="00D96CB2">
        <w:rPr>
          <w:sz w:val="36"/>
          <w:szCs w:val="36"/>
        </w:rPr>
        <w:t xml:space="preserve"> Cons: Slower sometimes, needs internet, potential online security risks, limited hardware access.</w:t>
      </w:r>
    </w:p>
    <w:p w14:paraId="40B4D0EC" w14:textId="58CD3ED2" w:rsidR="00D96CB2" w:rsidRDefault="007F7CF3" w:rsidP="00D96CB2">
      <w:pPr>
        <w:rPr>
          <w:sz w:val="36"/>
          <w:szCs w:val="36"/>
        </w:rPr>
      </w:pPr>
      <w:r>
        <w:rPr>
          <w:sz w:val="36"/>
          <w:szCs w:val="36"/>
        </w:rPr>
        <w:lastRenderedPageBreak/>
        <w:t xml:space="preserve">Q-29 </w:t>
      </w:r>
      <w:r w:rsidR="003E1BF9" w:rsidRPr="003E1BF9">
        <w:rPr>
          <w:sz w:val="36"/>
          <w:szCs w:val="36"/>
        </w:rPr>
        <w:t>How do flowcharts help in programming and system design?</w:t>
      </w:r>
    </w:p>
    <w:p w14:paraId="4F624A8F" w14:textId="072B2DA9" w:rsidR="009D134B" w:rsidRDefault="009D134B" w:rsidP="009D134B">
      <w:pPr>
        <w:pStyle w:val="ListParagraph"/>
        <w:numPr>
          <w:ilvl w:val="0"/>
          <w:numId w:val="81"/>
        </w:numPr>
        <w:rPr>
          <w:sz w:val="36"/>
          <w:szCs w:val="36"/>
        </w:rPr>
      </w:pPr>
      <w:r w:rsidRPr="009D134B">
        <w:rPr>
          <w:sz w:val="36"/>
          <w:szCs w:val="36"/>
        </w:rPr>
        <w:t>Flowcharts help in programming by visually showing the logic of code, making it easier to plan, debug, and explain. In system design, they illustrate data flow and processes, aiding in understanding, identifying issues, and communication. They provide a blueprint for both code and systems.</w:t>
      </w:r>
    </w:p>
    <w:p w14:paraId="6866041C" w14:textId="77777777" w:rsidR="00FB41B3" w:rsidRDefault="00FB41B3" w:rsidP="00FB41B3">
      <w:pPr>
        <w:rPr>
          <w:sz w:val="36"/>
          <w:szCs w:val="36"/>
        </w:rPr>
      </w:pPr>
      <w:r>
        <w:rPr>
          <w:sz w:val="36"/>
          <w:szCs w:val="36"/>
        </w:rPr>
        <w:t xml:space="preserve">Q-30 </w:t>
      </w:r>
      <w:r w:rsidRPr="001F3B3F">
        <w:rPr>
          <w:sz w:val="36"/>
          <w:szCs w:val="36"/>
        </w:rPr>
        <w:t xml:space="preserve">What are the benefits of using </w:t>
      </w:r>
      <w:proofErr w:type="spellStart"/>
      <w:r w:rsidRPr="001F3B3F">
        <w:rPr>
          <w:sz w:val="36"/>
          <w:szCs w:val="36"/>
        </w:rPr>
        <w:t>Github</w:t>
      </w:r>
      <w:proofErr w:type="spellEnd"/>
      <w:r w:rsidRPr="001F3B3F">
        <w:rPr>
          <w:sz w:val="36"/>
          <w:szCs w:val="36"/>
        </w:rPr>
        <w:t xml:space="preserve"> for students?</w:t>
      </w:r>
    </w:p>
    <w:p w14:paraId="2CB8A135" w14:textId="77777777" w:rsidR="00FB41B3" w:rsidRPr="00C93B1F" w:rsidRDefault="00FB41B3" w:rsidP="00FB41B3">
      <w:pPr>
        <w:pStyle w:val="ListParagraph"/>
        <w:numPr>
          <w:ilvl w:val="0"/>
          <w:numId w:val="81"/>
        </w:numPr>
        <w:rPr>
          <w:sz w:val="36"/>
          <w:szCs w:val="36"/>
        </w:rPr>
      </w:pPr>
      <w:r w:rsidRPr="00C93B1F">
        <w:rPr>
          <w:sz w:val="36"/>
          <w:szCs w:val="36"/>
        </w:rPr>
        <w:t>GitHub offers numerous benefits for students, primarily through the GitHub Student Developer Pack, which provides access to valuable tools and resources for learning and developing coding skills. These include free access to professional development platforms, cloud services, and educational content, all of which enhance a student's learning experience and career prospects. </w:t>
      </w:r>
    </w:p>
    <w:p w14:paraId="420D2B78" w14:textId="77777777" w:rsidR="00FB41B3" w:rsidRPr="00C93B1F" w:rsidRDefault="00FB41B3" w:rsidP="00FB41B3">
      <w:pPr>
        <w:rPr>
          <w:sz w:val="36"/>
          <w:szCs w:val="36"/>
        </w:rPr>
      </w:pPr>
      <w:r w:rsidRPr="00C93B1F">
        <w:rPr>
          <w:sz w:val="36"/>
          <w:szCs w:val="36"/>
        </w:rPr>
        <w:t>Here's a more detailed look at the benefits:</w:t>
      </w:r>
    </w:p>
    <w:p w14:paraId="0E4983CC" w14:textId="77777777" w:rsidR="00FB41B3" w:rsidRPr="00C93B1F" w:rsidRDefault="00FB41B3" w:rsidP="00FB41B3">
      <w:pPr>
        <w:rPr>
          <w:sz w:val="36"/>
          <w:szCs w:val="36"/>
        </w:rPr>
      </w:pPr>
      <w:r w:rsidRPr="00C93B1F">
        <w:rPr>
          <w:sz w:val="36"/>
          <w:szCs w:val="36"/>
        </w:rPr>
        <w:t>1. Enhanced Learning and Skill Development:</w:t>
      </w:r>
    </w:p>
    <w:p w14:paraId="3551DD7C" w14:textId="77777777" w:rsidR="00FB41B3" w:rsidRPr="00C93B1F" w:rsidRDefault="00FB41B3" w:rsidP="00FB41B3">
      <w:pPr>
        <w:numPr>
          <w:ilvl w:val="0"/>
          <w:numId w:val="82"/>
        </w:numPr>
        <w:rPr>
          <w:sz w:val="36"/>
          <w:szCs w:val="36"/>
        </w:rPr>
      </w:pPr>
      <w:r w:rsidRPr="00C93B1F">
        <w:rPr>
          <w:b/>
          <w:bCs/>
          <w:sz w:val="36"/>
          <w:szCs w:val="36"/>
        </w:rPr>
        <w:t>Access to premium tools and resources:</w:t>
      </w:r>
    </w:p>
    <w:p w14:paraId="20AAB69D" w14:textId="77777777" w:rsidR="00FB41B3" w:rsidRPr="00C93B1F" w:rsidRDefault="00FB41B3" w:rsidP="00FB41B3">
      <w:pPr>
        <w:rPr>
          <w:sz w:val="36"/>
          <w:szCs w:val="36"/>
        </w:rPr>
      </w:pPr>
      <w:r w:rsidRPr="00C93B1F">
        <w:rPr>
          <w:sz w:val="36"/>
          <w:szCs w:val="36"/>
        </w:rPr>
        <w:t>The Student Developer Pack provides free access to services like GitHub Pro, AWS, JetBrains, and Microsoft Azure, which are otherwise expensive for students. </w:t>
      </w:r>
    </w:p>
    <w:p w14:paraId="502C7356" w14:textId="77777777" w:rsidR="00FB41B3" w:rsidRPr="00C93B1F" w:rsidRDefault="00FB41B3" w:rsidP="00FB41B3">
      <w:pPr>
        <w:numPr>
          <w:ilvl w:val="0"/>
          <w:numId w:val="82"/>
        </w:numPr>
        <w:rPr>
          <w:sz w:val="36"/>
          <w:szCs w:val="36"/>
        </w:rPr>
      </w:pPr>
      <w:r w:rsidRPr="00C93B1F">
        <w:rPr>
          <w:b/>
          <w:bCs/>
          <w:sz w:val="36"/>
          <w:szCs w:val="36"/>
        </w:rPr>
        <w:t>Learning platforms and courses:</w:t>
      </w:r>
    </w:p>
    <w:p w14:paraId="54517CF6" w14:textId="77777777" w:rsidR="00FB41B3" w:rsidRPr="00C93B1F" w:rsidRDefault="00FB41B3" w:rsidP="00FB41B3">
      <w:pPr>
        <w:rPr>
          <w:sz w:val="36"/>
          <w:szCs w:val="36"/>
        </w:rPr>
      </w:pPr>
      <w:r w:rsidRPr="00C93B1F">
        <w:rPr>
          <w:sz w:val="36"/>
          <w:szCs w:val="36"/>
        </w:rPr>
        <w:t xml:space="preserve">The pack includes free access to various learning platforms like Educative, which offers courses covering in-demand </w:t>
      </w:r>
      <w:r w:rsidRPr="00C93B1F">
        <w:rPr>
          <w:sz w:val="36"/>
          <w:szCs w:val="36"/>
        </w:rPr>
        <w:lastRenderedPageBreak/>
        <w:t>technologies, helping students learn to code and develop their skills. </w:t>
      </w:r>
    </w:p>
    <w:p w14:paraId="5533D796" w14:textId="77777777" w:rsidR="00FB41B3" w:rsidRPr="00C93B1F" w:rsidRDefault="00FB41B3" w:rsidP="00FB41B3">
      <w:pPr>
        <w:numPr>
          <w:ilvl w:val="0"/>
          <w:numId w:val="82"/>
        </w:numPr>
        <w:rPr>
          <w:sz w:val="36"/>
          <w:szCs w:val="36"/>
        </w:rPr>
      </w:pPr>
      <w:r w:rsidRPr="00C93B1F">
        <w:rPr>
          <w:b/>
          <w:bCs/>
          <w:sz w:val="36"/>
          <w:szCs w:val="36"/>
        </w:rPr>
        <w:t>Free domain names:</w:t>
      </w:r>
    </w:p>
    <w:p w14:paraId="40E276C0" w14:textId="77777777" w:rsidR="00FB41B3" w:rsidRPr="00C93B1F" w:rsidRDefault="00FB41B3" w:rsidP="00FB41B3">
      <w:pPr>
        <w:rPr>
          <w:sz w:val="36"/>
          <w:szCs w:val="36"/>
        </w:rPr>
      </w:pPr>
      <w:r w:rsidRPr="00C93B1F">
        <w:rPr>
          <w:sz w:val="36"/>
          <w:szCs w:val="36"/>
        </w:rPr>
        <w:t>Students can get a free .me domain name, perfect for creating a personal portfolio. </w:t>
      </w:r>
    </w:p>
    <w:p w14:paraId="4AF274BF" w14:textId="77777777" w:rsidR="00FB41B3" w:rsidRPr="00C93B1F" w:rsidRDefault="00FB41B3" w:rsidP="00FB41B3">
      <w:pPr>
        <w:numPr>
          <w:ilvl w:val="0"/>
          <w:numId w:val="82"/>
        </w:numPr>
        <w:rPr>
          <w:sz w:val="36"/>
          <w:szCs w:val="36"/>
        </w:rPr>
      </w:pPr>
      <w:r w:rsidRPr="00C93B1F">
        <w:rPr>
          <w:b/>
          <w:bCs/>
          <w:sz w:val="36"/>
          <w:szCs w:val="36"/>
        </w:rPr>
        <w:t>Cloud credits:</w:t>
      </w:r>
    </w:p>
    <w:p w14:paraId="5275AAC9" w14:textId="77777777" w:rsidR="00FB41B3" w:rsidRPr="00C93B1F" w:rsidRDefault="00FB41B3" w:rsidP="00FB41B3">
      <w:pPr>
        <w:rPr>
          <w:sz w:val="36"/>
          <w:szCs w:val="36"/>
        </w:rPr>
      </w:pPr>
      <w:r w:rsidRPr="00C93B1F">
        <w:rPr>
          <w:sz w:val="36"/>
          <w:szCs w:val="36"/>
        </w:rPr>
        <w:t xml:space="preserve">The pack includes cloud credits for platforms like Azure and </w:t>
      </w:r>
      <w:proofErr w:type="spellStart"/>
      <w:r w:rsidRPr="00C93B1F">
        <w:rPr>
          <w:sz w:val="36"/>
          <w:szCs w:val="36"/>
        </w:rPr>
        <w:t>DigitalOcean</w:t>
      </w:r>
      <w:proofErr w:type="spellEnd"/>
      <w:r w:rsidRPr="00C93B1F">
        <w:rPr>
          <w:sz w:val="36"/>
          <w:szCs w:val="36"/>
        </w:rPr>
        <w:t>, allowing students to practice and build applications in a real-world environment. </w:t>
      </w:r>
    </w:p>
    <w:p w14:paraId="0725D457" w14:textId="77777777" w:rsidR="00FB41B3" w:rsidRPr="00C93B1F" w:rsidRDefault="00FB41B3" w:rsidP="00FB41B3">
      <w:pPr>
        <w:numPr>
          <w:ilvl w:val="0"/>
          <w:numId w:val="82"/>
        </w:numPr>
        <w:rPr>
          <w:sz w:val="36"/>
          <w:szCs w:val="36"/>
        </w:rPr>
      </w:pPr>
      <w:r w:rsidRPr="00C93B1F">
        <w:rPr>
          <w:b/>
          <w:bCs/>
          <w:sz w:val="36"/>
          <w:szCs w:val="36"/>
        </w:rPr>
        <w:t>Interview preparation:</w:t>
      </w:r>
    </w:p>
    <w:p w14:paraId="514FAF9F" w14:textId="77777777" w:rsidR="00FB41B3" w:rsidRPr="00C93B1F" w:rsidRDefault="00FB41B3" w:rsidP="00FB41B3">
      <w:pPr>
        <w:rPr>
          <w:sz w:val="36"/>
          <w:szCs w:val="36"/>
        </w:rPr>
      </w:pPr>
      <w:r w:rsidRPr="00C93B1F">
        <w:rPr>
          <w:sz w:val="36"/>
          <w:szCs w:val="36"/>
        </w:rPr>
        <w:t>Some platforms within the Student Pack offer resources for preparing for tech interviews, which can be invaluable for students seeking internships or jobs. </w:t>
      </w:r>
    </w:p>
    <w:p w14:paraId="7911526E" w14:textId="77777777" w:rsidR="00FB41B3" w:rsidRPr="00C93B1F" w:rsidRDefault="00FB41B3" w:rsidP="00FB41B3">
      <w:pPr>
        <w:rPr>
          <w:sz w:val="36"/>
          <w:szCs w:val="36"/>
        </w:rPr>
      </w:pPr>
      <w:r w:rsidRPr="00C93B1F">
        <w:rPr>
          <w:sz w:val="36"/>
          <w:szCs w:val="36"/>
        </w:rPr>
        <w:t>2. Collaboration and Community:</w:t>
      </w:r>
    </w:p>
    <w:p w14:paraId="289446D7" w14:textId="77777777" w:rsidR="00FB41B3" w:rsidRPr="00C93B1F" w:rsidRDefault="00FB41B3" w:rsidP="00FB41B3">
      <w:pPr>
        <w:numPr>
          <w:ilvl w:val="0"/>
          <w:numId w:val="83"/>
        </w:numPr>
        <w:rPr>
          <w:sz w:val="36"/>
          <w:szCs w:val="36"/>
        </w:rPr>
      </w:pPr>
      <w:r w:rsidRPr="00C93B1F">
        <w:rPr>
          <w:b/>
          <w:bCs/>
          <w:sz w:val="36"/>
          <w:szCs w:val="36"/>
        </w:rPr>
        <w:t>Collaborative coding:</w:t>
      </w:r>
    </w:p>
    <w:p w14:paraId="5B6E69C4" w14:textId="77777777" w:rsidR="00FB41B3" w:rsidRPr="00C93B1F" w:rsidRDefault="00FB41B3" w:rsidP="00FB41B3">
      <w:pPr>
        <w:rPr>
          <w:sz w:val="36"/>
          <w:szCs w:val="36"/>
        </w:rPr>
      </w:pPr>
      <w:r w:rsidRPr="00C93B1F">
        <w:rPr>
          <w:sz w:val="36"/>
          <w:szCs w:val="36"/>
        </w:rPr>
        <w:t>GitHub is a platform designed for collaboration, allowing students to work together on projects, share code, and receive feedback from peers and mentors. </w:t>
      </w:r>
    </w:p>
    <w:p w14:paraId="35DC5EDE" w14:textId="77777777" w:rsidR="00FB41B3" w:rsidRPr="00C93B1F" w:rsidRDefault="00FB41B3" w:rsidP="00FB41B3">
      <w:pPr>
        <w:numPr>
          <w:ilvl w:val="0"/>
          <w:numId w:val="83"/>
        </w:numPr>
        <w:rPr>
          <w:sz w:val="36"/>
          <w:szCs w:val="36"/>
        </w:rPr>
      </w:pPr>
      <w:r w:rsidRPr="00C93B1F">
        <w:rPr>
          <w:b/>
          <w:bCs/>
          <w:sz w:val="36"/>
          <w:szCs w:val="36"/>
        </w:rPr>
        <w:t>Version control:</w:t>
      </w:r>
    </w:p>
    <w:p w14:paraId="62303C3E" w14:textId="77777777" w:rsidR="00FB41B3" w:rsidRPr="00C93B1F" w:rsidRDefault="00FB41B3" w:rsidP="00FB41B3">
      <w:pPr>
        <w:rPr>
          <w:sz w:val="36"/>
          <w:szCs w:val="36"/>
        </w:rPr>
      </w:pPr>
      <w:r w:rsidRPr="00C93B1F">
        <w:rPr>
          <w:sz w:val="36"/>
          <w:szCs w:val="36"/>
        </w:rPr>
        <w:t>GitHub's version control system (Git) helps students track changes, revert to previous versions, and manage code effectively, which is a crucial skill for any software developer. </w:t>
      </w:r>
    </w:p>
    <w:p w14:paraId="6F840F4E" w14:textId="77777777" w:rsidR="00FB41B3" w:rsidRPr="00C93B1F" w:rsidRDefault="00FB41B3" w:rsidP="00FB41B3">
      <w:pPr>
        <w:numPr>
          <w:ilvl w:val="0"/>
          <w:numId w:val="83"/>
        </w:numPr>
        <w:rPr>
          <w:sz w:val="36"/>
          <w:szCs w:val="36"/>
        </w:rPr>
      </w:pPr>
      <w:r w:rsidRPr="00C93B1F">
        <w:rPr>
          <w:b/>
          <w:bCs/>
          <w:sz w:val="36"/>
          <w:szCs w:val="36"/>
        </w:rPr>
        <w:t>Open-source contributions:</w:t>
      </w:r>
    </w:p>
    <w:p w14:paraId="384C1C0C" w14:textId="77777777" w:rsidR="00FB41B3" w:rsidRPr="00C93B1F" w:rsidRDefault="00FB41B3" w:rsidP="00FB41B3">
      <w:pPr>
        <w:rPr>
          <w:sz w:val="36"/>
          <w:szCs w:val="36"/>
        </w:rPr>
      </w:pPr>
      <w:r w:rsidRPr="00C93B1F">
        <w:rPr>
          <w:sz w:val="36"/>
          <w:szCs w:val="36"/>
        </w:rPr>
        <w:lastRenderedPageBreak/>
        <w:t>Students can contribute to open-source projects, gaining real-world experience and building a portfolio of work. </w:t>
      </w:r>
    </w:p>
    <w:p w14:paraId="5ADCC3D0" w14:textId="77777777" w:rsidR="00FB41B3" w:rsidRPr="00C93B1F" w:rsidRDefault="00FB41B3" w:rsidP="00FB41B3">
      <w:pPr>
        <w:numPr>
          <w:ilvl w:val="0"/>
          <w:numId w:val="83"/>
        </w:numPr>
        <w:rPr>
          <w:sz w:val="36"/>
          <w:szCs w:val="36"/>
        </w:rPr>
      </w:pPr>
      <w:r w:rsidRPr="00C93B1F">
        <w:rPr>
          <w:b/>
          <w:bCs/>
          <w:sz w:val="36"/>
          <w:szCs w:val="36"/>
        </w:rPr>
        <w:t>Networking:</w:t>
      </w:r>
    </w:p>
    <w:p w14:paraId="6250D907" w14:textId="77777777" w:rsidR="00FB41B3" w:rsidRPr="00C93B1F" w:rsidRDefault="00FB41B3" w:rsidP="00FB41B3">
      <w:pPr>
        <w:rPr>
          <w:sz w:val="36"/>
          <w:szCs w:val="36"/>
        </w:rPr>
      </w:pPr>
      <w:r w:rsidRPr="00C93B1F">
        <w:rPr>
          <w:sz w:val="36"/>
          <w:szCs w:val="36"/>
        </w:rPr>
        <w:t>GitHub fosters a global community of developers, allowing students to connect with others, learn from their experiences, and build a network of support. </w:t>
      </w:r>
    </w:p>
    <w:p w14:paraId="52A2D2E9" w14:textId="77777777" w:rsidR="00FB41B3" w:rsidRPr="00C93B1F" w:rsidRDefault="00FB41B3" w:rsidP="00FB41B3">
      <w:pPr>
        <w:rPr>
          <w:sz w:val="36"/>
          <w:szCs w:val="36"/>
        </w:rPr>
      </w:pPr>
      <w:r w:rsidRPr="00C93B1F">
        <w:rPr>
          <w:sz w:val="36"/>
          <w:szCs w:val="36"/>
        </w:rPr>
        <w:t>3. Portfolio Building and Career Advancement:</w:t>
      </w:r>
    </w:p>
    <w:p w14:paraId="4B8207AA" w14:textId="77777777" w:rsidR="00FB41B3" w:rsidRPr="00C93B1F" w:rsidRDefault="00FB41B3" w:rsidP="00FB41B3">
      <w:pPr>
        <w:numPr>
          <w:ilvl w:val="0"/>
          <w:numId w:val="84"/>
        </w:numPr>
        <w:rPr>
          <w:sz w:val="36"/>
          <w:szCs w:val="36"/>
        </w:rPr>
      </w:pPr>
      <w:r w:rsidRPr="00C93B1F">
        <w:rPr>
          <w:b/>
          <w:bCs/>
          <w:sz w:val="36"/>
          <w:szCs w:val="36"/>
        </w:rPr>
        <w:t>Showcasing work:</w:t>
      </w:r>
    </w:p>
    <w:p w14:paraId="566CE87C" w14:textId="77777777" w:rsidR="00FB41B3" w:rsidRPr="00C93B1F" w:rsidRDefault="00FB41B3" w:rsidP="00FB41B3">
      <w:pPr>
        <w:rPr>
          <w:sz w:val="36"/>
          <w:szCs w:val="36"/>
        </w:rPr>
      </w:pPr>
      <w:r w:rsidRPr="00C93B1F">
        <w:rPr>
          <w:sz w:val="36"/>
          <w:szCs w:val="36"/>
        </w:rPr>
        <w:t>GitHub provides a platform for students to showcase their projects and code to potential employers or collaborators. </w:t>
      </w:r>
    </w:p>
    <w:p w14:paraId="2B1FD42F" w14:textId="77777777" w:rsidR="00FB41B3" w:rsidRPr="00C93B1F" w:rsidRDefault="00FB41B3" w:rsidP="00FB41B3">
      <w:pPr>
        <w:numPr>
          <w:ilvl w:val="0"/>
          <w:numId w:val="84"/>
        </w:numPr>
        <w:rPr>
          <w:sz w:val="36"/>
          <w:szCs w:val="36"/>
        </w:rPr>
      </w:pPr>
      <w:r w:rsidRPr="00C93B1F">
        <w:rPr>
          <w:b/>
          <w:bCs/>
          <w:sz w:val="36"/>
          <w:szCs w:val="36"/>
        </w:rPr>
        <w:t>Building a portfolio:</w:t>
      </w:r>
    </w:p>
    <w:p w14:paraId="7F1BE191" w14:textId="77777777" w:rsidR="00FB41B3" w:rsidRPr="00C93B1F" w:rsidRDefault="00FB41B3" w:rsidP="00FB41B3">
      <w:pPr>
        <w:rPr>
          <w:sz w:val="36"/>
          <w:szCs w:val="36"/>
        </w:rPr>
      </w:pPr>
      <w:r w:rsidRPr="00C93B1F">
        <w:rPr>
          <w:sz w:val="36"/>
          <w:szCs w:val="36"/>
        </w:rPr>
        <w:t>By actively using GitHub and contributing to projects, students can build a strong portfolio that demonstrates their skills and experience. </w:t>
      </w:r>
    </w:p>
    <w:p w14:paraId="6BA9775A" w14:textId="77777777" w:rsidR="00FB41B3" w:rsidRPr="00C93B1F" w:rsidRDefault="00FB41B3" w:rsidP="00FB41B3">
      <w:pPr>
        <w:numPr>
          <w:ilvl w:val="0"/>
          <w:numId w:val="84"/>
        </w:numPr>
        <w:rPr>
          <w:sz w:val="36"/>
          <w:szCs w:val="36"/>
        </w:rPr>
      </w:pPr>
      <w:r w:rsidRPr="00C93B1F">
        <w:rPr>
          <w:b/>
          <w:bCs/>
          <w:sz w:val="36"/>
          <w:szCs w:val="36"/>
        </w:rPr>
        <w:t>Career readiness:</w:t>
      </w:r>
    </w:p>
    <w:p w14:paraId="5F54A550" w14:textId="77777777" w:rsidR="00FB41B3" w:rsidRPr="00C93B1F" w:rsidRDefault="00FB41B3" w:rsidP="00FB41B3">
      <w:pPr>
        <w:rPr>
          <w:sz w:val="36"/>
          <w:szCs w:val="36"/>
        </w:rPr>
      </w:pPr>
      <w:r w:rsidRPr="00C93B1F">
        <w:rPr>
          <w:sz w:val="36"/>
          <w:szCs w:val="36"/>
        </w:rPr>
        <w:t>The tools and skills gained through GitHub can make students more competitive in the job market and increase their chances of landing internships or entry-level positions. </w:t>
      </w:r>
    </w:p>
    <w:p w14:paraId="4D56E460" w14:textId="77777777" w:rsidR="00FB41B3" w:rsidRPr="00C93B1F" w:rsidRDefault="00FB41B3" w:rsidP="00FB41B3">
      <w:pPr>
        <w:numPr>
          <w:ilvl w:val="0"/>
          <w:numId w:val="84"/>
        </w:numPr>
        <w:rPr>
          <w:sz w:val="36"/>
          <w:szCs w:val="36"/>
        </w:rPr>
      </w:pPr>
      <w:r w:rsidRPr="00C93B1F">
        <w:rPr>
          <w:b/>
          <w:bCs/>
          <w:sz w:val="36"/>
          <w:szCs w:val="36"/>
        </w:rPr>
        <w:t>Open-source projects:</w:t>
      </w:r>
    </w:p>
    <w:p w14:paraId="2BC78611" w14:textId="19840973" w:rsidR="00505EDF" w:rsidRPr="00FB41B3" w:rsidRDefault="00FB41B3" w:rsidP="00FB41B3">
      <w:pPr>
        <w:pStyle w:val="Title"/>
        <w:rPr>
          <w:sz w:val="36"/>
          <w:szCs w:val="36"/>
        </w:rPr>
      </w:pPr>
      <w:r w:rsidRPr="00C93B1F">
        <w:rPr>
          <w:sz w:val="36"/>
          <w:szCs w:val="36"/>
        </w:rPr>
        <w:t>Contributing to open-source projects can significantly boost a student's resume and demonstrate their commitment to the software development community. </w:t>
      </w:r>
    </w:p>
    <w:p w14:paraId="701B2C6E" w14:textId="77777777" w:rsidR="00207DF5" w:rsidRPr="00F16F7C" w:rsidRDefault="00207DF5" w:rsidP="00F16F7C">
      <w:pPr>
        <w:rPr>
          <w:sz w:val="36"/>
          <w:szCs w:val="36"/>
          <w:lang w:val="en-US"/>
        </w:rPr>
      </w:pPr>
    </w:p>
    <w:p w14:paraId="67DBE583" w14:textId="1451A58F" w:rsidR="008B7291" w:rsidRPr="00ED7C60" w:rsidRDefault="008B7291" w:rsidP="008B7291">
      <w:pPr>
        <w:rPr>
          <w:sz w:val="36"/>
          <w:szCs w:val="36"/>
          <w:lang w:val="en-US"/>
        </w:rPr>
      </w:pPr>
    </w:p>
    <w:sectPr w:rsidR="008B7291" w:rsidRPr="00ED7C60" w:rsidSect="00CF699D">
      <w:headerReference w:type="default" r:id="rId13"/>
      <w:pgSz w:w="11906" w:h="16838"/>
      <w:pgMar w:top="1440" w:right="1440" w:bottom="1440" w:left="1440"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5346F" w14:textId="77777777" w:rsidR="00704B60" w:rsidRDefault="00704B60" w:rsidP="00DA4E4C">
      <w:pPr>
        <w:spacing w:after="0" w:line="240" w:lineRule="auto"/>
      </w:pPr>
      <w:r>
        <w:separator/>
      </w:r>
    </w:p>
  </w:endnote>
  <w:endnote w:type="continuationSeparator" w:id="0">
    <w:p w14:paraId="2C45924F" w14:textId="77777777" w:rsidR="00704B60" w:rsidRDefault="00704B60" w:rsidP="00DA4E4C">
      <w:pPr>
        <w:spacing w:after="0" w:line="240" w:lineRule="auto"/>
      </w:pPr>
      <w:r>
        <w:continuationSeparator/>
      </w:r>
    </w:p>
  </w:endnote>
  <w:endnote w:type="continuationNotice" w:id="1">
    <w:p w14:paraId="2AABB16B" w14:textId="77777777" w:rsidR="00704B60" w:rsidRDefault="00704B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D2592" w14:textId="77777777" w:rsidR="00704B60" w:rsidRDefault="00704B60" w:rsidP="00DA4E4C">
      <w:pPr>
        <w:spacing w:after="0" w:line="240" w:lineRule="auto"/>
      </w:pPr>
      <w:r>
        <w:separator/>
      </w:r>
    </w:p>
  </w:footnote>
  <w:footnote w:type="continuationSeparator" w:id="0">
    <w:p w14:paraId="1816763C" w14:textId="77777777" w:rsidR="00704B60" w:rsidRDefault="00704B60" w:rsidP="00DA4E4C">
      <w:pPr>
        <w:spacing w:after="0" w:line="240" w:lineRule="auto"/>
      </w:pPr>
      <w:r>
        <w:continuationSeparator/>
      </w:r>
    </w:p>
  </w:footnote>
  <w:footnote w:type="continuationNotice" w:id="1">
    <w:p w14:paraId="34C584AC" w14:textId="77777777" w:rsidR="00704B60" w:rsidRDefault="00704B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114F8" w14:textId="77777777" w:rsidR="00DA4E4C" w:rsidRPr="00DA4E4C" w:rsidRDefault="00DA4E4C" w:rsidP="00DA4E4C">
    <w:pPr>
      <w:pBdr>
        <w:bottom w:val="single" w:sz="4" w:space="1" w:color="auto"/>
      </w:pBdr>
      <w:jc w:val="center"/>
      <w:rPr>
        <w:sz w:val="72"/>
        <w:szCs w:val="72"/>
        <w:lang w:val="en-US"/>
      </w:rPr>
    </w:pPr>
    <w:r w:rsidRPr="00DA4E4C">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Pr="00DA4E4C">
      <w:rPr>
        <w:sz w:val="72"/>
        <w:szCs w:val="72"/>
        <w:lang w:val="en-US"/>
      </w:rPr>
      <w:t xml:space="preserve"> of Module 1</w:t>
    </w:r>
  </w:p>
  <w:p w14:paraId="132B028A" w14:textId="77777777" w:rsidR="00DA4E4C" w:rsidRPr="00DA4E4C" w:rsidRDefault="00DA4E4C" w:rsidP="00DA4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4F01"/>
    <w:multiLevelType w:val="hybridMultilevel"/>
    <w:tmpl w:val="1C5C6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D6C41"/>
    <w:multiLevelType w:val="hybridMultilevel"/>
    <w:tmpl w:val="98EE57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13464A2"/>
    <w:multiLevelType w:val="hybridMultilevel"/>
    <w:tmpl w:val="D0C6E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2C27998"/>
    <w:multiLevelType w:val="hybridMultilevel"/>
    <w:tmpl w:val="FAA8B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C00FE2"/>
    <w:multiLevelType w:val="hybridMultilevel"/>
    <w:tmpl w:val="9DC04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8F3ED5"/>
    <w:multiLevelType w:val="hybridMultilevel"/>
    <w:tmpl w:val="3D5C7D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6C31A39"/>
    <w:multiLevelType w:val="hybridMultilevel"/>
    <w:tmpl w:val="8A5ED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341962"/>
    <w:multiLevelType w:val="hybridMultilevel"/>
    <w:tmpl w:val="B5F8789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8" w15:restartNumberingAfterBreak="0">
    <w:nsid w:val="0D17571D"/>
    <w:multiLevelType w:val="hybridMultilevel"/>
    <w:tmpl w:val="9C784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D60529"/>
    <w:multiLevelType w:val="hybridMultilevel"/>
    <w:tmpl w:val="F50A20B4"/>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584D02"/>
    <w:multiLevelType w:val="hybridMultilevel"/>
    <w:tmpl w:val="91F25B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B168E2"/>
    <w:multiLevelType w:val="hybridMultilevel"/>
    <w:tmpl w:val="C5C6D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E5281E"/>
    <w:multiLevelType w:val="hybridMultilevel"/>
    <w:tmpl w:val="6C36A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B9C77B2"/>
    <w:multiLevelType w:val="hybridMultilevel"/>
    <w:tmpl w:val="4EB2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046EA9"/>
    <w:multiLevelType w:val="hybridMultilevel"/>
    <w:tmpl w:val="1DF4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B345D7"/>
    <w:multiLevelType w:val="hybridMultilevel"/>
    <w:tmpl w:val="FAFC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F7704F"/>
    <w:multiLevelType w:val="hybridMultilevel"/>
    <w:tmpl w:val="C842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2D0603"/>
    <w:multiLevelType w:val="multilevel"/>
    <w:tmpl w:val="8C2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E04E5"/>
    <w:multiLevelType w:val="hybridMultilevel"/>
    <w:tmpl w:val="016CE8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F85750D"/>
    <w:multiLevelType w:val="hybridMultilevel"/>
    <w:tmpl w:val="5E5C8E2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FFB26B1"/>
    <w:multiLevelType w:val="hybridMultilevel"/>
    <w:tmpl w:val="910E2E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04A61EF"/>
    <w:multiLevelType w:val="hybridMultilevel"/>
    <w:tmpl w:val="9E50E3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1D06CD9"/>
    <w:multiLevelType w:val="hybridMultilevel"/>
    <w:tmpl w:val="C3203E6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3593F65"/>
    <w:multiLevelType w:val="hybridMultilevel"/>
    <w:tmpl w:val="1F905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D557DE"/>
    <w:multiLevelType w:val="hybridMultilevel"/>
    <w:tmpl w:val="6C346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137C3B"/>
    <w:multiLevelType w:val="hybridMultilevel"/>
    <w:tmpl w:val="49802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E16A52"/>
    <w:multiLevelType w:val="hybridMultilevel"/>
    <w:tmpl w:val="1F4288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641372D"/>
    <w:multiLevelType w:val="hybridMultilevel"/>
    <w:tmpl w:val="08CCD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6607CD3"/>
    <w:multiLevelType w:val="hybridMultilevel"/>
    <w:tmpl w:val="E90E5EB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26A542D9"/>
    <w:multiLevelType w:val="hybridMultilevel"/>
    <w:tmpl w:val="674C2824"/>
    <w:lvl w:ilvl="0" w:tplc="4009000F">
      <w:start w:val="1"/>
      <w:numFmt w:val="decimal"/>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0" w15:restartNumberingAfterBreak="0">
    <w:nsid w:val="26B76844"/>
    <w:multiLevelType w:val="hybridMultilevel"/>
    <w:tmpl w:val="94E0D0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1" w15:restartNumberingAfterBreak="0">
    <w:nsid w:val="273A285E"/>
    <w:multiLevelType w:val="hybridMultilevel"/>
    <w:tmpl w:val="9EFEF8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8267154"/>
    <w:multiLevelType w:val="hybridMultilevel"/>
    <w:tmpl w:val="D4C40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8841BBC"/>
    <w:multiLevelType w:val="hybridMultilevel"/>
    <w:tmpl w:val="D9426CA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4" w15:restartNumberingAfterBreak="0">
    <w:nsid w:val="2A9C5DE9"/>
    <w:multiLevelType w:val="hybridMultilevel"/>
    <w:tmpl w:val="508C6A1C"/>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5" w15:restartNumberingAfterBreak="0">
    <w:nsid w:val="2D195EFF"/>
    <w:multiLevelType w:val="multilevel"/>
    <w:tmpl w:val="73A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2949B0"/>
    <w:multiLevelType w:val="hybridMultilevel"/>
    <w:tmpl w:val="B9A8E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DAB37DF"/>
    <w:multiLevelType w:val="multilevel"/>
    <w:tmpl w:val="5B4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C15D86"/>
    <w:multiLevelType w:val="hybridMultilevel"/>
    <w:tmpl w:val="5412B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2F273571"/>
    <w:multiLevelType w:val="hybridMultilevel"/>
    <w:tmpl w:val="F5927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05A22CB"/>
    <w:multiLevelType w:val="hybridMultilevel"/>
    <w:tmpl w:val="FE862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E75036"/>
    <w:multiLevelType w:val="hybridMultilevel"/>
    <w:tmpl w:val="E0CEE4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310A7A76"/>
    <w:multiLevelType w:val="hybridMultilevel"/>
    <w:tmpl w:val="9886CB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2285B10"/>
    <w:multiLevelType w:val="multilevel"/>
    <w:tmpl w:val="920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5B7D10"/>
    <w:multiLevelType w:val="hybridMultilevel"/>
    <w:tmpl w:val="55F40CF6"/>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5" w15:restartNumberingAfterBreak="0">
    <w:nsid w:val="33080679"/>
    <w:multiLevelType w:val="multilevel"/>
    <w:tmpl w:val="E18A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114232"/>
    <w:multiLevelType w:val="multilevel"/>
    <w:tmpl w:val="548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6377D8"/>
    <w:multiLevelType w:val="hybridMultilevel"/>
    <w:tmpl w:val="E25CA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5D44F74"/>
    <w:multiLevelType w:val="hybridMultilevel"/>
    <w:tmpl w:val="ABDED10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9" w15:restartNumberingAfterBreak="0">
    <w:nsid w:val="394974CA"/>
    <w:multiLevelType w:val="hybridMultilevel"/>
    <w:tmpl w:val="6D745732"/>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0" w15:restartNumberingAfterBreak="0">
    <w:nsid w:val="3A9236F7"/>
    <w:multiLevelType w:val="hybridMultilevel"/>
    <w:tmpl w:val="760E62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3CA700E1"/>
    <w:multiLevelType w:val="hybridMultilevel"/>
    <w:tmpl w:val="DE6EAA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3D6333FB"/>
    <w:multiLevelType w:val="hybridMultilevel"/>
    <w:tmpl w:val="8622531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3F3E0083"/>
    <w:multiLevelType w:val="hybridMultilevel"/>
    <w:tmpl w:val="968C1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3F6533CD"/>
    <w:multiLevelType w:val="hybridMultilevel"/>
    <w:tmpl w:val="C0724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40C45328"/>
    <w:multiLevelType w:val="hybridMultilevel"/>
    <w:tmpl w:val="DBD894F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6" w15:restartNumberingAfterBreak="0">
    <w:nsid w:val="42AB54BE"/>
    <w:multiLevelType w:val="hybridMultilevel"/>
    <w:tmpl w:val="EA7C3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3874A96"/>
    <w:multiLevelType w:val="hybridMultilevel"/>
    <w:tmpl w:val="4C4C8C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460F7E1B"/>
    <w:multiLevelType w:val="hybridMultilevel"/>
    <w:tmpl w:val="41A6D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6667D5D"/>
    <w:multiLevelType w:val="hybridMultilevel"/>
    <w:tmpl w:val="2F9866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4753032B"/>
    <w:multiLevelType w:val="hybridMultilevel"/>
    <w:tmpl w:val="C7463BD6"/>
    <w:lvl w:ilvl="0" w:tplc="40090013">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48070547"/>
    <w:multiLevelType w:val="hybridMultilevel"/>
    <w:tmpl w:val="4C20E5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4A3942B0"/>
    <w:multiLevelType w:val="hybridMultilevel"/>
    <w:tmpl w:val="22903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A514DFF"/>
    <w:multiLevelType w:val="hybridMultilevel"/>
    <w:tmpl w:val="8E22419A"/>
    <w:lvl w:ilvl="0" w:tplc="40090001">
      <w:start w:val="1"/>
      <w:numFmt w:val="bullet"/>
      <w:lvlText w:val=""/>
      <w:lvlJc w:val="left"/>
      <w:pPr>
        <w:ind w:left="880" w:hanging="360"/>
      </w:pPr>
      <w:rPr>
        <w:rFonts w:ascii="Symbol" w:hAnsi="Symbo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64" w15:restartNumberingAfterBreak="0">
    <w:nsid w:val="4BE31885"/>
    <w:multiLevelType w:val="hybridMultilevel"/>
    <w:tmpl w:val="6A12B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E7F1760"/>
    <w:multiLevelType w:val="hybridMultilevel"/>
    <w:tmpl w:val="4BB8202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4E9F77EC"/>
    <w:multiLevelType w:val="hybridMultilevel"/>
    <w:tmpl w:val="FA0AF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EAB2A77"/>
    <w:multiLevelType w:val="hybridMultilevel"/>
    <w:tmpl w:val="A83460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5197539B"/>
    <w:multiLevelType w:val="hybridMultilevel"/>
    <w:tmpl w:val="2E26AB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2D33363"/>
    <w:multiLevelType w:val="hybridMultilevel"/>
    <w:tmpl w:val="200CEF9A"/>
    <w:lvl w:ilvl="0" w:tplc="40090001">
      <w:start w:val="1"/>
      <w:numFmt w:val="bullet"/>
      <w:lvlText w:val=""/>
      <w:lvlJc w:val="left"/>
      <w:pPr>
        <w:ind w:left="880" w:hanging="360"/>
      </w:pPr>
      <w:rPr>
        <w:rFonts w:ascii="Symbol" w:hAnsi="Symbo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70" w15:restartNumberingAfterBreak="0">
    <w:nsid w:val="54632F2A"/>
    <w:multiLevelType w:val="hybridMultilevel"/>
    <w:tmpl w:val="C3203E6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57F80A95"/>
    <w:multiLevelType w:val="hybridMultilevel"/>
    <w:tmpl w:val="64F20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CFD25FD"/>
    <w:multiLevelType w:val="hybridMultilevel"/>
    <w:tmpl w:val="244E3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D391682"/>
    <w:multiLevelType w:val="hybridMultilevel"/>
    <w:tmpl w:val="31B68E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DF30782"/>
    <w:multiLevelType w:val="hybridMultilevel"/>
    <w:tmpl w:val="757A36E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5" w15:restartNumberingAfterBreak="0">
    <w:nsid w:val="5F3E1351"/>
    <w:multiLevelType w:val="hybridMultilevel"/>
    <w:tmpl w:val="C3343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FC55629"/>
    <w:multiLevelType w:val="multilevel"/>
    <w:tmpl w:val="6E3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105C5D"/>
    <w:multiLevelType w:val="hybridMultilevel"/>
    <w:tmpl w:val="0BEA7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2AC2543"/>
    <w:multiLevelType w:val="hybridMultilevel"/>
    <w:tmpl w:val="6EC4F85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9" w15:restartNumberingAfterBreak="0">
    <w:nsid w:val="64C23FE9"/>
    <w:multiLevelType w:val="hybridMultilevel"/>
    <w:tmpl w:val="07E424D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0" w15:restartNumberingAfterBreak="0">
    <w:nsid w:val="669A71C8"/>
    <w:multiLevelType w:val="hybridMultilevel"/>
    <w:tmpl w:val="9106F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C567609"/>
    <w:multiLevelType w:val="hybridMultilevel"/>
    <w:tmpl w:val="9B22DED8"/>
    <w:lvl w:ilvl="0" w:tplc="40090013">
      <w:start w:val="1"/>
      <w:numFmt w:val="upperRoman"/>
      <w:lvlText w:val="%1."/>
      <w:lvlJc w:val="righ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C8D3D67"/>
    <w:multiLevelType w:val="multilevel"/>
    <w:tmpl w:val="974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E15C82"/>
    <w:multiLevelType w:val="hybridMultilevel"/>
    <w:tmpl w:val="6C7EB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4221567"/>
    <w:multiLevelType w:val="hybridMultilevel"/>
    <w:tmpl w:val="99D4DB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5" w15:restartNumberingAfterBreak="0">
    <w:nsid w:val="7732798D"/>
    <w:multiLevelType w:val="hybridMultilevel"/>
    <w:tmpl w:val="4000C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78C139D"/>
    <w:multiLevelType w:val="hybridMultilevel"/>
    <w:tmpl w:val="1F124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D5630D1"/>
    <w:multiLevelType w:val="hybridMultilevel"/>
    <w:tmpl w:val="99DC1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E846B6D"/>
    <w:multiLevelType w:val="hybridMultilevel"/>
    <w:tmpl w:val="DBD652E6"/>
    <w:lvl w:ilvl="0" w:tplc="40090001">
      <w:start w:val="1"/>
      <w:numFmt w:val="bullet"/>
      <w:lvlText w:val=""/>
      <w:lvlJc w:val="left"/>
      <w:pPr>
        <w:ind w:left="1320" w:hanging="360"/>
      </w:pPr>
      <w:rPr>
        <w:rFonts w:ascii="Symbol" w:hAnsi="Symbol" w:hint="default"/>
      </w:rPr>
    </w:lvl>
    <w:lvl w:ilvl="1" w:tplc="FFFFFFFF" w:tentative="1">
      <w:start w:val="1"/>
      <w:numFmt w:val="bullet"/>
      <w:lvlText w:val="o"/>
      <w:lvlJc w:val="left"/>
      <w:pPr>
        <w:ind w:left="2040" w:hanging="360"/>
      </w:pPr>
      <w:rPr>
        <w:rFonts w:ascii="Courier New" w:hAnsi="Courier New" w:cs="Courier New"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89" w15:restartNumberingAfterBreak="0">
    <w:nsid w:val="7F1222AF"/>
    <w:multiLevelType w:val="hybridMultilevel"/>
    <w:tmpl w:val="BE1CDD5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2078697623">
    <w:abstractNumId w:val="30"/>
  </w:num>
  <w:num w:numId="2" w16cid:durableId="138545593">
    <w:abstractNumId w:val="26"/>
  </w:num>
  <w:num w:numId="3" w16cid:durableId="1224635930">
    <w:abstractNumId w:val="29"/>
  </w:num>
  <w:num w:numId="4" w16cid:durableId="530069957">
    <w:abstractNumId w:val="2"/>
  </w:num>
  <w:num w:numId="5" w16cid:durableId="285622081">
    <w:abstractNumId w:val="79"/>
  </w:num>
  <w:num w:numId="6" w16cid:durableId="2143304976">
    <w:abstractNumId w:val="60"/>
  </w:num>
  <w:num w:numId="7" w16cid:durableId="404841496">
    <w:abstractNumId w:val="58"/>
  </w:num>
  <w:num w:numId="8" w16cid:durableId="1711030268">
    <w:abstractNumId w:val="84"/>
  </w:num>
  <w:num w:numId="9" w16cid:durableId="688340017">
    <w:abstractNumId w:val="70"/>
  </w:num>
  <w:num w:numId="10" w16cid:durableId="855536559">
    <w:abstractNumId w:val="59"/>
  </w:num>
  <w:num w:numId="11" w16cid:durableId="448400897">
    <w:abstractNumId w:val="1"/>
  </w:num>
  <w:num w:numId="12" w16cid:durableId="190580697">
    <w:abstractNumId w:val="67"/>
  </w:num>
  <w:num w:numId="13" w16cid:durableId="922027498">
    <w:abstractNumId w:val="12"/>
  </w:num>
  <w:num w:numId="14" w16cid:durableId="1787499001">
    <w:abstractNumId w:val="51"/>
  </w:num>
  <w:num w:numId="15" w16cid:durableId="363290948">
    <w:abstractNumId w:val="41"/>
  </w:num>
  <w:num w:numId="16" w16cid:durableId="1203203557">
    <w:abstractNumId w:val="28"/>
  </w:num>
  <w:num w:numId="17" w16cid:durableId="1935477588">
    <w:abstractNumId w:val="54"/>
  </w:num>
  <w:num w:numId="18" w16cid:durableId="2105955341">
    <w:abstractNumId w:val="56"/>
  </w:num>
  <w:num w:numId="19" w16cid:durableId="1916473683">
    <w:abstractNumId w:val="52"/>
  </w:num>
  <w:num w:numId="20" w16cid:durableId="2032755162">
    <w:abstractNumId w:val="65"/>
  </w:num>
  <w:num w:numId="21" w16cid:durableId="316030551">
    <w:abstractNumId w:val="68"/>
  </w:num>
  <w:num w:numId="22" w16cid:durableId="1306591634">
    <w:abstractNumId w:val="86"/>
  </w:num>
  <w:num w:numId="23" w16cid:durableId="498693839">
    <w:abstractNumId w:val="31"/>
  </w:num>
  <w:num w:numId="24" w16cid:durableId="1621447816">
    <w:abstractNumId w:val="38"/>
  </w:num>
  <w:num w:numId="25" w16cid:durableId="233708405">
    <w:abstractNumId w:val="22"/>
  </w:num>
  <w:num w:numId="26" w16cid:durableId="854618457">
    <w:abstractNumId w:val="5"/>
  </w:num>
  <w:num w:numId="27" w16cid:durableId="1736973717">
    <w:abstractNumId w:val="21"/>
  </w:num>
  <w:num w:numId="28" w16cid:durableId="1320770619">
    <w:abstractNumId w:val="20"/>
  </w:num>
  <w:num w:numId="29" w16cid:durableId="1312754122">
    <w:abstractNumId w:val="73"/>
  </w:num>
  <w:num w:numId="30" w16cid:durableId="1334260703">
    <w:abstractNumId w:val="50"/>
  </w:num>
  <w:num w:numId="31" w16cid:durableId="872154192">
    <w:abstractNumId w:val="16"/>
  </w:num>
  <w:num w:numId="32" w16cid:durableId="888733813">
    <w:abstractNumId w:val="61"/>
  </w:num>
  <w:num w:numId="33" w16cid:durableId="1727727523">
    <w:abstractNumId w:val="47"/>
  </w:num>
  <w:num w:numId="34" w16cid:durableId="943153471">
    <w:abstractNumId w:val="3"/>
  </w:num>
  <w:num w:numId="35" w16cid:durableId="600912933">
    <w:abstractNumId w:val="23"/>
  </w:num>
  <w:num w:numId="36" w16cid:durableId="761029446">
    <w:abstractNumId w:val="39"/>
  </w:num>
  <w:num w:numId="37" w16cid:durableId="2005476222">
    <w:abstractNumId w:val="81"/>
  </w:num>
  <w:num w:numId="38" w16cid:durableId="829951663">
    <w:abstractNumId w:val="9"/>
  </w:num>
  <w:num w:numId="39" w16cid:durableId="1840542586">
    <w:abstractNumId w:val="75"/>
  </w:num>
  <w:num w:numId="40" w16cid:durableId="705713862">
    <w:abstractNumId w:val="49"/>
  </w:num>
  <w:num w:numId="41" w16cid:durableId="1486437359">
    <w:abstractNumId w:val="0"/>
  </w:num>
  <w:num w:numId="42" w16cid:durableId="211234759">
    <w:abstractNumId w:val="42"/>
  </w:num>
  <w:num w:numId="43" w16cid:durableId="874268489">
    <w:abstractNumId w:val="85"/>
  </w:num>
  <w:num w:numId="44" w16cid:durableId="1481577104">
    <w:abstractNumId w:val="77"/>
  </w:num>
  <w:num w:numId="45" w16cid:durableId="2127038649">
    <w:abstractNumId w:val="66"/>
  </w:num>
  <w:num w:numId="46" w16cid:durableId="1965035821">
    <w:abstractNumId w:val="24"/>
  </w:num>
  <w:num w:numId="47" w16cid:durableId="776489138">
    <w:abstractNumId w:val="13"/>
  </w:num>
  <w:num w:numId="48" w16cid:durableId="187648481">
    <w:abstractNumId w:val="7"/>
  </w:num>
  <w:num w:numId="49" w16cid:durableId="1013344311">
    <w:abstractNumId w:val="78"/>
  </w:num>
  <w:num w:numId="50" w16cid:durableId="1292516694">
    <w:abstractNumId w:val="74"/>
  </w:num>
  <w:num w:numId="51" w16cid:durableId="609894865">
    <w:abstractNumId w:val="55"/>
  </w:num>
  <w:num w:numId="52" w16cid:durableId="1076711974">
    <w:abstractNumId w:val="48"/>
  </w:num>
  <w:num w:numId="53" w16cid:durableId="1662199027">
    <w:abstractNumId w:val="25"/>
  </w:num>
  <w:num w:numId="54" w16cid:durableId="946306506">
    <w:abstractNumId w:val="4"/>
  </w:num>
  <w:num w:numId="55" w16cid:durableId="1511407324">
    <w:abstractNumId w:val="62"/>
  </w:num>
  <w:num w:numId="56" w16cid:durableId="1653560262">
    <w:abstractNumId w:val="8"/>
  </w:num>
  <w:num w:numId="57" w16cid:durableId="1365449711">
    <w:abstractNumId w:val="72"/>
  </w:num>
  <w:num w:numId="58" w16cid:durableId="1951813656">
    <w:abstractNumId w:val="80"/>
  </w:num>
  <w:num w:numId="59" w16cid:durableId="1134252415">
    <w:abstractNumId w:val="53"/>
  </w:num>
  <w:num w:numId="60" w16cid:durableId="1634284304">
    <w:abstractNumId w:val="27"/>
  </w:num>
  <w:num w:numId="61" w16cid:durableId="820971324">
    <w:abstractNumId w:val="36"/>
  </w:num>
  <w:num w:numId="62" w16cid:durableId="859316856">
    <w:abstractNumId w:val="19"/>
  </w:num>
  <w:num w:numId="63" w16cid:durableId="71776603">
    <w:abstractNumId w:val="32"/>
  </w:num>
  <w:num w:numId="64" w16cid:durableId="1180319701">
    <w:abstractNumId w:val="87"/>
  </w:num>
  <w:num w:numId="65" w16cid:durableId="1967543761">
    <w:abstractNumId w:val="89"/>
  </w:num>
  <w:num w:numId="66" w16cid:durableId="604191381">
    <w:abstractNumId w:val="18"/>
  </w:num>
  <w:num w:numId="67" w16cid:durableId="273025219">
    <w:abstractNumId w:val="57"/>
  </w:num>
  <w:num w:numId="68" w16cid:durableId="1297832165">
    <w:abstractNumId w:val="11"/>
  </w:num>
  <w:num w:numId="69" w16cid:durableId="329918346">
    <w:abstractNumId w:val="6"/>
  </w:num>
  <w:num w:numId="70" w16cid:durableId="1019703571">
    <w:abstractNumId w:val="40"/>
  </w:num>
  <w:num w:numId="71" w16cid:durableId="914977889">
    <w:abstractNumId w:val="83"/>
  </w:num>
  <w:num w:numId="72" w16cid:durableId="1181972918">
    <w:abstractNumId w:val="10"/>
  </w:num>
  <w:num w:numId="73" w16cid:durableId="482700159">
    <w:abstractNumId w:val="33"/>
  </w:num>
  <w:num w:numId="74" w16cid:durableId="676464980">
    <w:abstractNumId w:val="14"/>
  </w:num>
  <w:num w:numId="75" w16cid:durableId="682896795">
    <w:abstractNumId w:val="69"/>
  </w:num>
  <w:num w:numId="76" w16cid:durableId="46493781">
    <w:abstractNumId w:val="63"/>
  </w:num>
  <w:num w:numId="77" w16cid:durableId="958336831">
    <w:abstractNumId w:val="15"/>
  </w:num>
  <w:num w:numId="78" w16cid:durableId="1989623729">
    <w:abstractNumId w:val="34"/>
  </w:num>
  <w:num w:numId="79" w16cid:durableId="1829637388">
    <w:abstractNumId w:val="44"/>
  </w:num>
  <w:num w:numId="80" w16cid:durableId="173693997">
    <w:abstractNumId w:val="88"/>
  </w:num>
  <w:num w:numId="81" w16cid:durableId="640312131">
    <w:abstractNumId w:val="64"/>
  </w:num>
  <w:num w:numId="82" w16cid:durableId="1245531073">
    <w:abstractNumId w:val="45"/>
  </w:num>
  <w:num w:numId="83" w16cid:durableId="1479762825">
    <w:abstractNumId w:val="35"/>
  </w:num>
  <w:num w:numId="84" w16cid:durableId="1492714147">
    <w:abstractNumId w:val="43"/>
  </w:num>
  <w:num w:numId="85" w16cid:durableId="1088499134">
    <w:abstractNumId w:val="46"/>
  </w:num>
  <w:num w:numId="86" w16cid:durableId="240913847">
    <w:abstractNumId w:val="17"/>
  </w:num>
  <w:num w:numId="87" w16cid:durableId="1289507970">
    <w:abstractNumId w:val="37"/>
  </w:num>
  <w:num w:numId="88" w16cid:durableId="1527057616">
    <w:abstractNumId w:val="82"/>
  </w:num>
  <w:num w:numId="89" w16cid:durableId="979531020">
    <w:abstractNumId w:val="76"/>
  </w:num>
  <w:num w:numId="90" w16cid:durableId="106629433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4C"/>
    <w:rsid w:val="00006B17"/>
    <w:rsid w:val="000123F3"/>
    <w:rsid w:val="00017C7A"/>
    <w:rsid w:val="000217BA"/>
    <w:rsid w:val="0002208E"/>
    <w:rsid w:val="00023038"/>
    <w:rsid w:val="00026672"/>
    <w:rsid w:val="000279FA"/>
    <w:rsid w:val="000316A0"/>
    <w:rsid w:val="00033EA0"/>
    <w:rsid w:val="000344D2"/>
    <w:rsid w:val="00042961"/>
    <w:rsid w:val="00043E89"/>
    <w:rsid w:val="0005512F"/>
    <w:rsid w:val="00056B0D"/>
    <w:rsid w:val="00073D67"/>
    <w:rsid w:val="000764AD"/>
    <w:rsid w:val="000774A2"/>
    <w:rsid w:val="00077A0F"/>
    <w:rsid w:val="00077BD1"/>
    <w:rsid w:val="000A247C"/>
    <w:rsid w:val="000A2BC8"/>
    <w:rsid w:val="000B23A9"/>
    <w:rsid w:val="000B468F"/>
    <w:rsid w:val="000C5E75"/>
    <w:rsid w:val="000D16A8"/>
    <w:rsid w:val="000D710D"/>
    <w:rsid w:val="000E2DE5"/>
    <w:rsid w:val="000E453A"/>
    <w:rsid w:val="000E6192"/>
    <w:rsid w:val="000E7614"/>
    <w:rsid w:val="000F13CB"/>
    <w:rsid w:val="00100CF9"/>
    <w:rsid w:val="001306F0"/>
    <w:rsid w:val="00136614"/>
    <w:rsid w:val="00146725"/>
    <w:rsid w:val="001476AE"/>
    <w:rsid w:val="0017165B"/>
    <w:rsid w:val="00173EBA"/>
    <w:rsid w:val="001744CA"/>
    <w:rsid w:val="0018572E"/>
    <w:rsid w:val="001B180A"/>
    <w:rsid w:val="001B1D8D"/>
    <w:rsid w:val="001C1F6E"/>
    <w:rsid w:val="001C47B3"/>
    <w:rsid w:val="001C6DE5"/>
    <w:rsid w:val="001D5C21"/>
    <w:rsid w:val="001D630D"/>
    <w:rsid w:val="001F1205"/>
    <w:rsid w:val="00207120"/>
    <w:rsid w:val="00207DF5"/>
    <w:rsid w:val="00211AA4"/>
    <w:rsid w:val="002304EC"/>
    <w:rsid w:val="00252189"/>
    <w:rsid w:val="00253E40"/>
    <w:rsid w:val="00255BA0"/>
    <w:rsid w:val="00260F0A"/>
    <w:rsid w:val="00264D84"/>
    <w:rsid w:val="00272B08"/>
    <w:rsid w:val="002759A7"/>
    <w:rsid w:val="002823CC"/>
    <w:rsid w:val="00282941"/>
    <w:rsid w:val="00292B3C"/>
    <w:rsid w:val="00292CA8"/>
    <w:rsid w:val="002A6135"/>
    <w:rsid w:val="002B047F"/>
    <w:rsid w:val="002B457E"/>
    <w:rsid w:val="002B4FAF"/>
    <w:rsid w:val="002B5812"/>
    <w:rsid w:val="002C492B"/>
    <w:rsid w:val="002C63AF"/>
    <w:rsid w:val="002D67E8"/>
    <w:rsid w:val="002E64C0"/>
    <w:rsid w:val="00326BAE"/>
    <w:rsid w:val="0033640F"/>
    <w:rsid w:val="00343A64"/>
    <w:rsid w:val="00351CCF"/>
    <w:rsid w:val="00361BA3"/>
    <w:rsid w:val="003643F5"/>
    <w:rsid w:val="00373BC9"/>
    <w:rsid w:val="00380B69"/>
    <w:rsid w:val="00385B0E"/>
    <w:rsid w:val="0038709F"/>
    <w:rsid w:val="00394256"/>
    <w:rsid w:val="003A2D83"/>
    <w:rsid w:val="003A2DC2"/>
    <w:rsid w:val="003A70D8"/>
    <w:rsid w:val="003A7B13"/>
    <w:rsid w:val="003C0887"/>
    <w:rsid w:val="003C3EDA"/>
    <w:rsid w:val="003C4009"/>
    <w:rsid w:val="003D3F26"/>
    <w:rsid w:val="003E1BF9"/>
    <w:rsid w:val="003E69C4"/>
    <w:rsid w:val="00405D20"/>
    <w:rsid w:val="00407841"/>
    <w:rsid w:val="00414D0A"/>
    <w:rsid w:val="00415FEB"/>
    <w:rsid w:val="00417D18"/>
    <w:rsid w:val="0042415B"/>
    <w:rsid w:val="00447466"/>
    <w:rsid w:val="00455023"/>
    <w:rsid w:val="0045527A"/>
    <w:rsid w:val="00455AB4"/>
    <w:rsid w:val="0046009E"/>
    <w:rsid w:val="00465614"/>
    <w:rsid w:val="004A4635"/>
    <w:rsid w:val="004C3E30"/>
    <w:rsid w:val="004C7373"/>
    <w:rsid w:val="004D6AB9"/>
    <w:rsid w:val="004D7B29"/>
    <w:rsid w:val="004E1E15"/>
    <w:rsid w:val="004F01AA"/>
    <w:rsid w:val="004F1C2A"/>
    <w:rsid w:val="004F69A0"/>
    <w:rsid w:val="005050FD"/>
    <w:rsid w:val="00505EDF"/>
    <w:rsid w:val="00514894"/>
    <w:rsid w:val="005172F6"/>
    <w:rsid w:val="005315D5"/>
    <w:rsid w:val="00540DDD"/>
    <w:rsid w:val="00540EB3"/>
    <w:rsid w:val="00542040"/>
    <w:rsid w:val="005440D1"/>
    <w:rsid w:val="005508F8"/>
    <w:rsid w:val="00557A6C"/>
    <w:rsid w:val="00563A9A"/>
    <w:rsid w:val="0056759F"/>
    <w:rsid w:val="005748DD"/>
    <w:rsid w:val="00581A6D"/>
    <w:rsid w:val="0059374C"/>
    <w:rsid w:val="005A6EDF"/>
    <w:rsid w:val="005A76AA"/>
    <w:rsid w:val="005B0865"/>
    <w:rsid w:val="005B247C"/>
    <w:rsid w:val="005B6B22"/>
    <w:rsid w:val="005C11D5"/>
    <w:rsid w:val="005E4F7D"/>
    <w:rsid w:val="0060269C"/>
    <w:rsid w:val="00616E90"/>
    <w:rsid w:val="006277A4"/>
    <w:rsid w:val="006305EF"/>
    <w:rsid w:val="00634DBB"/>
    <w:rsid w:val="006359FE"/>
    <w:rsid w:val="0064234F"/>
    <w:rsid w:val="006429B9"/>
    <w:rsid w:val="00644E30"/>
    <w:rsid w:val="00646F8B"/>
    <w:rsid w:val="00655F69"/>
    <w:rsid w:val="00657232"/>
    <w:rsid w:val="006604D9"/>
    <w:rsid w:val="006715E6"/>
    <w:rsid w:val="006725FF"/>
    <w:rsid w:val="00676CBE"/>
    <w:rsid w:val="0068054C"/>
    <w:rsid w:val="00685B01"/>
    <w:rsid w:val="006863A2"/>
    <w:rsid w:val="0069095C"/>
    <w:rsid w:val="006929F3"/>
    <w:rsid w:val="006A4531"/>
    <w:rsid w:val="006A7BB0"/>
    <w:rsid w:val="006B04AC"/>
    <w:rsid w:val="006C047A"/>
    <w:rsid w:val="006C07AD"/>
    <w:rsid w:val="006C2AFA"/>
    <w:rsid w:val="006C7E7B"/>
    <w:rsid w:val="006D0A86"/>
    <w:rsid w:val="006D1CA0"/>
    <w:rsid w:val="006D6ABF"/>
    <w:rsid w:val="007038A7"/>
    <w:rsid w:val="00704B60"/>
    <w:rsid w:val="00727EC2"/>
    <w:rsid w:val="007327F8"/>
    <w:rsid w:val="007328B0"/>
    <w:rsid w:val="007450CE"/>
    <w:rsid w:val="00751E73"/>
    <w:rsid w:val="00754E8F"/>
    <w:rsid w:val="00760731"/>
    <w:rsid w:val="00761C71"/>
    <w:rsid w:val="00776881"/>
    <w:rsid w:val="00782A80"/>
    <w:rsid w:val="00797749"/>
    <w:rsid w:val="007A5D34"/>
    <w:rsid w:val="007A632D"/>
    <w:rsid w:val="007B0A76"/>
    <w:rsid w:val="007B433E"/>
    <w:rsid w:val="007D1842"/>
    <w:rsid w:val="007D20AC"/>
    <w:rsid w:val="007E0A18"/>
    <w:rsid w:val="007E6560"/>
    <w:rsid w:val="007F2B7A"/>
    <w:rsid w:val="007F7CF3"/>
    <w:rsid w:val="00802A8C"/>
    <w:rsid w:val="008173C5"/>
    <w:rsid w:val="008305A5"/>
    <w:rsid w:val="008327EB"/>
    <w:rsid w:val="00843837"/>
    <w:rsid w:val="00850978"/>
    <w:rsid w:val="00857DB5"/>
    <w:rsid w:val="00863F82"/>
    <w:rsid w:val="00864895"/>
    <w:rsid w:val="00865106"/>
    <w:rsid w:val="0087290D"/>
    <w:rsid w:val="00873038"/>
    <w:rsid w:val="00877286"/>
    <w:rsid w:val="00892547"/>
    <w:rsid w:val="008A449C"/>
    <w:rsid w:val="008A74EB"/>
    <w:rsid w:val="008B0850"/>
    <w:rsid w:val="008B3935"/>
    <w:rsid w:val="008B43D7"/>
    <w:rsid w:val="008B6649"/>
    <w:rsid w:val="008B7291"/>
    <w:rsid w:val="008B7410"/>
    <w:rsid w:val="008B789F"/>
    <w:rsid w:val="008E34AA"/>
    <w:rsid w:val="008F2EB6"/>
    <w:rsid w:val="008F5D62"/>
    <w:rsid w:val="00914261"/>
    <w:rsid w:val="009222F8"/>
    <w:rsid w:val="009319B3"/>
    <w:rsid w:val="009373FE"/>
    <w:rsid w:val="00946C4B"/>
    <w:rsid w:val="00950D29"/>
    <w:rsid w:val="009535CB"/>
    <w:rsid w:val="00960A53"/>
    <w:rsid w:val="00990AFB"/>
    <w:rsid w:val="009922CD"/>
    <w:rsid w:val="00992468"/>
    <w:rsid w:val="009927BF"/>
    <w:rsid w:val="00995B3C"/>
    <w:rsid w:val="009A2996"/>
    <w:rsid w:val="009B136A"/>
    <w:rsid w:val="009B4209"/>
    <w:rsid w:val="009D134B"/>
    <w:rsid w:val="009D2EF2"/>
    <w:rsid w:val="009D7A0B"/>
    <w:rsid w:val="00A043AF"/>
    <w:rsid w:val="00A11E69"/>
    <w:rsid w:val="00A1323F"/>
    <w:rsid w:val="00A15AFB"/>
    <w:rsid w:val="00A17533"/>
    <w:rsid w:val="00A22FAD"/>
    <w:rsid w:val="00A26299"/>
    <w:rsid w:val="00A41BBB"/>
    <w:rsid w:val="00A5040B"/>
    <w:rsid w:val="00A51912"/>
    <w:rsid w:val="00A6115B"/>
    <w:rsid w:val="00A667CF"/>
    <w:rsid w:val="00A72533"/>
    <w:rsid w:val="00A75BE6"/>
    <w:rsid w:val="00A77632"/>
    <w:rsid w:val="00A8000E"/>
    <w:rsid w:val="00A8060B"/>
    <w:rsid w:val="00A90141"/>
    <w:rsid w:val="00A91BBA"/>
    <w:rsid w:val="00A93F4A"/>
    <w:rsid w:val="00A95D0A"/>
    <w:rsid w:val="00A97DA3"/>
    <w:rsid w:val="00AB2F3B"/>
    <w:rsid w:val="00AC1EA0"/>
    <w:rsid w:val="00AC51F2"/>
    <w:rsid w:val="00AD180B"/>
    <w:rsid w:val="00AD517A"/>
    <w:rsid w:val="00AF0804"/>
    <w:rsid w:val="00AF40B0"/>
    <w:rsid w:val="00B055BA"/>
    <w:rsid w:val="00B05F27"/>
    <w:rsid w:val="00B07735"/>
    <w:rsid w:val="00B23CF9"/>
    <w:rsid w:val="00B327E9"/>
    <w:rsid w:val="00B32B71"/>
    <w:rsid w:val="00B51D6A"/>
    <w:rsid w:val="00B5531E"/>
    <w:rsid w:val="00B603C2"/>
    <w:rsid w:val="00B6058A"/>
    <w:rsid w:val="00B62D1B"/>
    <w:rsid w:val="00B67478"/>
    <w:rsid w:val="00B90EAB"/>
    <w:rsid w:val="00BA17DA"/>
    <w:rsid w:val="00BB0089"/>
    <w:rsid w:val="00BB0D88"/>
    <w:rsid w:val="00BB102B"/>
    <w:rsid w:val="00BB1B5B"/>
    <w:rsid w:val="00BB332D"/>
    <w:rsid w:val="00BB5BAD"/>
    <w:rsid w:val="00BC5675"/>
    <w:rsid w:val="00BD40A1"/>
    <w:rsid w:val="00BD657C"/>
    <w:rsid w:val="00BF15C6"/>
    <w:rsid w:val="00BF6E4C"/>
    <w:rsid w:val="00C00317"/>
    <w:rsid w:val="00C03D08"/>
    <w:rsid w:val="00C16E5E"/>
    <w:rsid w:val="00C27779"/>
    <w:rsid w:val="00C32922"/>
    <w:rsid w:val="00C40310"/>
    <w:rsid w:val="00C40C52"/>
    <w:rsid w:val="00C45337"/>
    <w:rsid w:val="00C454CE"/>
    <w:rsid w:val="00C52894"/>
    <w:rsid w:val="00C52915"/>
    <w:rsid w:val="00C54390"/>
    <w:rsid w:val="00C6118E"/>
    <w:rsid w:val="00C847EA"/>
    <w:rsid w:val="00C9255F"/>
    <w:rsid w:val="00CA016F"/>
    <w:rsid w:val="00CA48D0"/>
    <w:rsid w:val="00CB1E34"/>
    <w:rsid w:val="00CB2146"/>
    <w:rsid w:val="00CB2418"/>
    <w:rsid w:val="00CB6FA4"/>
    <w:rsid w:val="00CB7B2F"/>
    <w:rsid w:val="00CC460A"/>
    <w:rsid w:val="00CC5E6A"/>
    <w:rsid w:val="00CD5FA7"/>
    <w:rsid w:val="00CF26AD"/>
    <w:rsid w:val="00CF699D"/>
    <w:rsid w:val="00D04917"/>
    <w:rsid w:val="00D16A12"/>
    <w:rsid w:val="00D25D44"/>
    <w:rsid w:val="00D266EF"/>
    <w:rsid w:val="00D30C48"/>
    <w:rsid w:val="00D30FA4"/>
    <w:rsid w:val="00D42DF1"/>
    <w:rsid w:val="00D5532B"/>
    <w:rsid w:val="00D553A6"/>
    <w:rsid w:val="00D57171"/>
    <w:rsid w:val="00D75289"/>
    <w:rsid w:val="00D77E50"/>
    <w:rsid w:val="00D94FD0"/>
    <w:rsid w:val="00D96CB2"/>
    <w:rsid w:val="00D97ADA"/>
    <w:rsid w:val="00DA1574"/>
    <w:rsid w:val="00DA192B"/>
    <w:rsid w:val="00DA268C"/>
    <w:rsid w:val="00DA36CE"/>
    <w:rsid w:val="00DA49DA"/>
    <w:rsid w:val="00DA4E4C"/>
    <w:rsid w:val="00DB0757"/>
    <w:rsid w:val="00DB111F"/>
    <w:rsid w:val="00DC555B"/>
    <w:rsid w:val="00DC6414"/>
    <w:rsid w:val="00DC6B93"/>
    <w:rsid w:val="00DD20D0"/>
    <w:rsid w:val="00DD57B5"/>
    <w:rsid w:val="00DD5EA6"/>
    <w:rsid w:val="00DD6308"/>
    <w:rsid w:val="00DE0B93"/>
    <w:rsid w:val="00DE5CFB"/>
    <w:rsid w:val="00DE602D"/>
    <w:rsid w:val="00E069BC"/>
    <w:rsid w:val="00E06CB3"/>
    <w:rsid w:val="00E12CEC"/>
    <w:rsid w:val="00E13936"/>
    <w:rsid w:val="00E20958"/>
    <w:rsid w:val="00E22F89"/>
    <w:rsid w:val="00E23627"/>
    <w:rsid w:val="00E55725"/>
    <w:rsid w:val="00E566A7"/>
    <w:rsid w:val="00E6285D"/>
    <w:rsid w:val="00E707D1"/>
    <w:rsid w:val="00E93A61"/>
    <w:rsid w:val="00EA0DAA"/>
    <w:rsid w:val="00EA4A62"/>
    <w:rsid w:val="00EB1EFC"/>
    <w:rsid w:val="00EB3780"/>
    <w:rsid w:val="00EC140F"/>
    <w:rsid w:val="00EC5B1A"/>
    <w:rsid w:val="00ED7C60"/>
    <w:rsid w:val="00EE075D"/>
    <w:rsid w:val="00EE2464"/>
    <w:rsid w:val="00EF1608"/>
    <w:rsid w:val="00F0501A"/>
    <w:rsid w:val="00F07C2D"/>
    <w:rsid w:val="00F11244"/>
    <w:rsid w:val="00F14BDE"/>
    <w:rsid w:val="00F16F7C"/>
    <w:rsid w:val="00F23F5B"/>
    <w:rsid w:val="00F52A7C"/>
    <w:rsid w:val="00F611E3"/>
    <w:rsid w:val="00F61582"/>
    <w:rsid w:val="00F71109"/>
    <w:rsid w:val="00F94A06"/>
    <w:rsid w:val="00FB2188"/>
    <w:rsid w:val="00FB41B3"/>
    <w:rsid w:val="00FC4FFC"/>
    <w:rsid w:val="00FC5ECE"/>
    <w:rsid w:val="00FD6C33"/>
    <w:rsid w:val="00FE01C0"/>
    <w:rsid w:val="00FE4134"/>
    <w:rsid w:val="00FE4426"/>
    <w:rsid w:val="00FF312C"/>
    <w:rsid w:val="00FF7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E6935"/>
  <w15:chartTrackingRefBased/>
  <w15:docId w15:val="{5F1E9756-C43B-4730-9BFF-6E5975FC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31"/>
  </w:style>
  <w:style w:type="paragraph" w:styleId="Heading1">
    <w:name w:val="heading 1"/>
    <w:basedOn w:val="Normal"/>
    <w:next w:val="Normal"/>
    <w:link w:val="Heading1Char"/>
    <w:uiPriority w:val="9"/>
    <w:qFormat/>
    <w:rsid w:val="006A453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453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A453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A453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A453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A453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A453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A453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A453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5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A453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A453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A453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A453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A453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A453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A453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A4531"/>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6A453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A453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A453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A453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6A453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A4531"/>
    <w:rPr>
      <w:i/>
      <w:iCs/>
      <w:color w:val="404040" w:themeColor="text1" w:themeTint="BF"/>
    </w:rPr>
  </w:style>
  <w:style w:type="paragraph" w:styleId="ListParagraph">
    <w:name w:val="List Paragraph"/>
    <w:basedOn w:val="Normal"/>
    <w:uiPriority w:val="34"/>
    <w:qFormat/>
    <w:rsid w:val="00DA4E4C"/>
    <w:pPr>
      <w:ind w:left="720"/>
      <w:contextualSpacing/>
    </w:pPr>
  </w:style>
  <w:style w:type="character" w:styleId="IntenseEmphasis">
    <w:name w:val="Intense Emphasis"/>
    <w:basedOn w:val="DefaultParagraphFont"/>
    <w:uiPriority w:val="21"/>
    <w:qFormat/>
    <w:rsid w:val="006A4531"/>
    <w:rPr>
      <w:b/>
      <w:bCs/>
      <w:i/>
      <w:iCs/>
    </w:rPr>
  </w:style>
  <w:style w:type="paragraph" w:styleId="IntenseQuote">
    <w:name w:val="Intense Quote"/>
    <w:basedOn w:val="Normal"/>
    <w:next w:val="Normal"/>
    <w:link w:val="IntenseQuoteChar"/>
    <w:uiPriority w:val="30"/>
    <w:qFormat/>
    <w:rsid w:val="006A453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A4531"/>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6A4531"/>
    <w:rPr>
      <w:b/>
      <w:bCs/>
      <w:smallCaps/>
      <w:spacing w:val="5"/>
      <w:u w:val="single"/>
    </w:rPr>
  </w:style>
  <w:style w:type="paragraph" w:styleId="Header">
    <w:name w:val="header"/>
    <w:basedOn w:val="Normal"/>
    <w:link w:val="HeaderChar"/>
    <w:uiPriority w:val="99"/>
    <w:unhideWhenUsed/>
    <w:rsid w:val="00DA4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E4C"/>
  </w:style>
  <w:style w:type="paragraph" w:styleId="Footer">
    <w:name w:val="footer"/>
    <w:basedOn w:val="Normal"/>
    <w:link w:val="FooterChar"/>
    <w:uiPriority w:val="99"/>
    <w:unhideWhenUsed/>
    <w:rsid w:val="00DA4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E4C"/>
  </w:style>
  <w:style w:type="character" w:styleId="SubtleReference">
    <w:name w:val="Subtle Reference"/>
    <w:basedOn w:val="DefaultParagraphFont"/>
    <w:uiPriority w:val="31"/>
    <w:qFormat/>
    <w:rsid w:val="006A4531"/>
    <w:rPr>
      <w:smallCaps/>
      <w:color w:val="404040" w:themeColor="text1" w:themeTint="BF"/>
      <w:u w:val="single" w:color="7F7F7F" w:themeColor="text1" w:themeTint="80"/>
    </w:rPr>
  </w:style>
  <w:style w:type="table" w:styleId="TableGrid">
    <w:name w:val="Table Grid"/>
    <w:basedOn w:val="TableNormal"/>
    <w:uiPriority w:val="39"/>
    <w:rsid w:val="003E6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A4531"/>
    <w:pPr>
      <w:spacing w:after="0" w:line="240" w:lineRule="auto"/>
    </w:pPr>
  </w:style>
  <w:style w:type="character" w:customStyle="1" w:styleId="NoSpacingChar">
    <w:name w:val="No Spacing Char"/>
    <w:basedOn w:val="DefaultParagraphFont"/>
    <w:link w:val="NoSpacing"/>
    <w:uiPriority w:val="1"/>
    <w:rsid w:val="00CB2146"/>
  </w:style>
  <w:style w:type="paragraph" w:styleId="Caption">
    <w:name w:val="caption"/>
    <w:basedOn w:val="Normal"/>
    <w:next w:val="Normal"/>
    <w:uiPriority w:val="35"/>
    <w:semiHidden/>
    <w:unhideWhenUsed/>
    <w:qFormat/>
    <w:rsid w:val="006A4531"/>
    <w:pPr>
      <w:spacing w:line="240" w:lineRule="auto"/>
    </w:pPr>
    <w:rPr>
      <w:b/>
      <w:bCs/>
      <w:smallCaps/>
      <w:color w:val="595959" w:themeColor="text1" w:themeTint="A6"/>
      <w:spacing w:val="6"/>
    </w:rPr>
  </w:style>
  <w:style w:type="character" w:styleId="Strong">
    <w:name w:val="Strong"/>
    <w:basedOn w:val="DefaultParagraphFont"/>
    <w:uiPriority w:val="22"/>
    <w:qFormat/>
    <w:rsid w:val="006A4531"/>
    <w:rPr>
      <w:b/>
      <w:bCs/>
    </w:rPr>
  </w:style>
  <w:style w:type="character" w:styleId="Emphasis">
    <w:name w:val="Emphasis"/>
    <w:basedOn w:val="DefaultParagraphFont"/>
    <w:uiPriority w:val="20"/>
    <w:qFormat/>
    <w:rsid w:val="006A4531"/>
    <w:rPr>
      <w:i/>
      <w:iCs/>
    </w:rPr>
  </w:style>
  <w:style w:type="character" w:styleId="SubtleEmphasis">
    <w:name w:val="Subtle Emphasis"/>
    <w:basedOn w:val="DefaultParagraphFont"/>
    <w:uiPriority w:val="19"/>
    <w:qFormat/>
    <w:rsid w:val="006A4531"/>
    <w:rPr>
      <w:i/>
      <w:iCs/>
      <w:color w:val="404040" w:themeColor="text1" w:themeTint="BF"/>
    </w:rPr>
  </w:style>
  <w:style w:type="character" w:styleId="BookTitle">
    <w:name w:val="Book Title"/>
    <w:basedOn w:val="DefaultParagraphFont"/>
    <w:uiPriority w:val="33"/>
    <w:qFormat/>
    <w:rsid w:val="006A4531"/>
    <w:rPr>
      <w:b/>
      <w:bCs/>
      <w:smallCaps/>
    </w:rPr>
  </w:style>
  <w:style w:type="paragraph" w:styleId="TOCHeading">
    <w:name w:val="TOC Heading"/>
    <w:basedOn w:val="Heading1"/>
    <w:next w:val="Normal"/>
    <w:uiPriority w:val="39"/>
    <w:semiHidden/>
    <w:unhideWhenUsed/>
    <w:qFormat/>
    <w:rsid w:val="006A4531"/>
    <w:pPr>
      <w:outlineLvl w:val="9"/>
    </w:pPr>
  </w:style>
  <w:style w:type="character" w:styleId="Hyperlink">
    <w:name w:val="Hyperlink"/>
    <w:basedOn w:val="DefaultParagraphFont"/>
    <w:uiPriority w:val="99"/>
    <w:unhideWhenUsed/>
    <w:rsid w:val="00FB41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url?q=https://www.atlassian.com/git/tutorials/what-is-version-control&amp;sa=U&amp;ved=2ahUKEwiajY2Fyd6MAxXvVPUHHTM9LuMQjJEMegUIyAEQAQ&amp;usg=AOvVaw2CtdlT0-JWxSbdBNyrVph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q=https://www.perforce.com/blog/vcs/what-is-version-control&amp;sa=U&amp;ved=2ahUKEwiajY2Fyd6MAxXvVPUHHTM9LuMQjJEMegUIzgEQAQ&amp;usg=AOvVaw3JMI1luIKpPc_vWMI8kPUQ"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BC1F323974FA9AE73C2ECB90A3813"/>
        <w:category>
          <w:name w:val="General"/>
          <w:gallery w:val="placeholder"/>
        </w:category>
        <w:types>
          <w:type w:val="bbPlcHdr"/>
        </w:types>
        <w:behaviors>
          <w:behavior w:val="content"/>
        </w:behaviors>
        <w:guid w:val="{1BF68DEE-A8B4-4630-A2F2-94AAFF4D44BF}"/>
      </w:docPartPr>
      <w:docPartBody>
        <w:p w:rsidR="00577EDE" w:rsidRDefault="00577EDE" w:rsidP="00577EDE">
          <w:pPr>
            <w:pStyle w:val="E49BC1F323974FA9AE73C2ECB90A381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DE"/>
    <w:rsid w:val="0033640F"/>
    <w:rsid w:val="00361BA3"/>
    <w:rsid w:val="00452946"/>
    <w:rsid w:val="00577EDE"/>
    <w:rsid w:val="00B055BA"/>
    <w:rsid w:val="00B84309"/>
    <w:rsid w:val="00C54390"/>
    <w:rsid w:val="00EA6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BC1F323974FA9AE73C2ECB90A3813">
    <w:name w:val="E49BC1F323974FA9AE73C2ECB90A3813"/>
    <w:rsid w:val="00577E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Maninagar branch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CBB63-1309-4A41-81A1-6B4B1888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41</Pages>
  <Words>6261</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Assignment MOdule-1</vt:lpstr>
    </vt:vector>
  </TitlesOfParts>
  <Company>Tops technology</Company>
  <LinksUpToDate>false</LinksUpToDate>
  <CharactersWithSpaces>41866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THEORY</dc:subject>
  <dc:creator>Krishna Yadav</dc:creator>
  <cp:keywords/>
  <dc:description/>
  <cp:lastModifiedBy>Krishna Yadav</cp:lastModifiedBy>
  <cp:revision>4</cp:revision>
  <dcterms:created xsi:type="dcterms:W3CDTF">2025-04-17T12:15:00Z</dcterms:created>
  <dcterms:modified xsi:type="dcterms:W3CDTF">2025-04-17T12:39:00Z</dcterms:modified>
</cp:coreProperties>
</file>